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onth and Year"/>
      </w:tblPr>
      <w:tblGrid>
        <w:gridCol w:w="5399"/>
        <w:gridCol w:w="5401"/>
      </w:tblGrid>
      <w:tr w:rsidR="003C4EED" w14:paraId="3725CEF6" w14:textId="77777777" w:rsidTr="003256DC">
        <w:trPr>
          <w:cantSplit/>
        </w:trPr>
        <w:tc>
          <w:tcPr>
            <w:tcW w:w="4437" w:type="dxa"/>
          </w:tcPr>
          <w:p w14:paraId="5173E1F5" w14:textId="77777777" w:rsidR="003C4EED" w:rsidRDefault="00B33D9E">
            <w:pPr>
              <w:pStyle w:val="Month"/>
            </w:pPr>
            <w:commentRangeStart w:id="0"/>
            <w:commentRangeStart w:id="1"/>
            <w:r>
              <w:t>January</w:t>
            </w:r>
            <w:commentRangeEnd w:id="0"/>
            <w:r w:rsidR="00F51F8D">
              <w:rPr>
                <w:rStyle w:val="CommentReference"/>
                <w:rFonts w:eastAsiaTheme="minorEastAsia" w:cstheme="minorBidi"/>
              </w:rPr>
              <w:commentReference w:id="0"/>
            </w:r>
            <w:commentRangeEnd w:id="1"/>
            <w:r w:rsidR="00F51F8D">
              <w:rPr>
                <w:rStyle w:val="CommentReference"/>
                <w:rFonts w:eastAsiaTheme="minorEastAsia" w:cstheme="minorBidi"/>
              </w:rPr>
              <w:commentReference w:id="1"/>
            </w:r>
          </w:p>
        </w:tc>
        <w:tc>
          <w:tcPr>
            <w:tcW w:w="4438" w:type="dxa"/>
          </w:tcPr>
          <w:p w14:paraId="65B04A78" w14:textId="77777777" w:rsidR="003C4EED" w:rsidRDefault="00427B31" w:rsidP="00535BE7">
            <w:pPr>
              <w:pStyle w:val="Year"/>
            </w:pPr>
            <w:r>
              <w:t>2022</w:t>
            </w:r>
          </w:p>
        </w:tc>
      </w:tr>
    </w:tbl>
    <w:p w14:paraId="40818663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2"/>
        <w:gridCol w:w="1542"/>
        <w:gridCol w:w="1542"/>
        <w:gridCol w:w="1544"/>
        <w:gridCol w:w="1543"/>
        <w:gridCol w:w="1543"/>
        <w:gridCol w:w="1544"/>
      </w:tblGrid>
      <w:tr w:rsidR="003C4EED" w14:paraId="1028C44D" w14:textId="77777777" w:rsidTr="003256DC">
        <w:trPr>
          <w:cantSplit/>
          <w:trHeight w:hRule="exact" w:val="274"/>
        </w:trPr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40D67B2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14FE870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0194E330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7DC5B63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6BAAD295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135D9FD5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09C9720B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427B31" w14:paraId="2B490B72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06FF6936" w14:textId="77777777" w:rsidR="00427B31" w:rsidRPr="00CB018B" w:rsidRDefault="00427B31" w:rsidP="00CB018B">
            <w:pPr>
              <w:pStyle w:val="Off-MonthDate"/>
            </w:pPr>
            <w:r w:rsidRPr="00CB018B">
              <w:t>27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0F73E8AE" w14:textId="77777777" w:rsidR="00427B31" w:rsidRPr="00CB018B" w:rsidRDefault="00427B31" w:rsidP="00CB018B">
            <w:pPr>
              <w:pStyle w:val="Off-MonthDate"/>
            </w:pPr>
            <w:r w:rsidRPr="00CB018B">
              <w:t>28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6CB20731" w14:textId="77777777" w:rsidR="00427B31" w:rsidRPr="00CB018B" w:rsidRDefault="00427B31" w:rsidP="00CB018B">
            <w:pPr>
              <w:pStyle w:val="Off-MonthDate"/>
            </w:pPr>
            <w:r w:rsidRPr="00CB018B">
              <w:t>29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04CAD48C" w14:textId="77777777" w:rsidR="00427B31" w:rsidRPr="00CB018B" w:rsidRDefault="00427B31" w:rsidP="00CB018B">
            <w:pPr>
              <w:pStyle w:val="Off-MonthDate"/>
            </w:pPr>
            <w:r w:rsidRPr="00CB018B">
              <w:t>30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7448A824" w14:textId="77777777" w:rsidR="00427B31" w:rsidRPr="00CB018B" w:rsidRDefault="00427B31" w:rsidP="00CB018B">
            <w:pPr>
              <w:pStyle w:val="Off-MonthDate"/>
            </w:pPr>
            <w:r w:rsidRPr="00CB018B">
              <w:t>31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2677081" w14:textId="77777777" w:rsidR="00427B31" w:rsidRPr="00CB018B" w:rsidRDefault="00427B31" w:rsidP="00CB018B">
            <w:pPr>
              <w:pStyle w:val="Date"/>
            </w:pPr>
            <w:r w:rsidRPr="00CB018B">
              <w:t>1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553CF6A" w14:textId="77777777" w:rsidR="00427B31" w:rsidRPr="00CB018B" w:rsidRDefault="00427B31" w:rsidP="00CB018B">
            <w:pPr>
              <w:pStyle w:val="Date"/>
            </w:pPr>
            <w:r w:rsidRPr="00CB018B">
              <w:t>2</w:t>
            </w:r>
          </w:p>
        </w:tc>
      </w:tr>
      <w:tr w:rsidR="00427B31" w14:paraId="6247C551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2C48EAA8" w14:textId="77777777" w:rsidR="00427B31" w:rsidRDefault="00427B31" w:rsidP="005E3010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045F0B7F" w14:textId="77777777" w:rsidR="00427B31" w:rsidRDefault="00427B31" w:rsidP="005E3010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4D48C028" w14:textId="77777777" w:rsidR="00427B31" w:rsidRDefault="00427B31" w:rsidP="005E3010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7B00A122" w14:textId="77777777" w:rsidR="00427B31" w:rsidRDefault="00427B31" w:rsidP="005E3010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6232970D" w14:textId="77777777" w:rsidR="00427B31" w:rsidRDefault="00427B31" w:rsidP="005E3010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49D9B7BF" w14:textId="77777777" w:rsidR="00427B31" w:rsidRDefault="004834AF" w:rsidP="005E3010">
            <w:sdt>
              <w:sdtPr>
                <w:id w:val="59678969"/>
                <w:placeholder>
                  <w:docPart w:val="0A55AAA2B0A7402E869D5ECDDED65D0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B609FB" w:rsidRPr="005E3010">
                  <w:t>To add text, just tap beneath a date and start typing.</w:t>
                </w:r>
              </w:sdtContent>
            </w:sdt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406AF50D" w14:textId="77777777" w:rsidR="00427B31" w:rsidRDefault="00427B31" w:rsidP="005E3010"/>
        </w:tc>
      </w:tr>
      <w:tr w:rsidR="00427B31" w:rsidRPr="005E3010" w14:paraId="0A301123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669AD35" w14:textId="77777777" w:rsidR="00427B31" w:rsidRPr="005E3010" w:rsidRDefault="00427B31" w:rsidP="005E3010">
            <w:pPr>
              <w:pStyle w:val="Date"/>
            </w:pPr>
            <w:r w:rsidRPr="005E3010">
              <w:t>3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F26C2F6" w14:textId="77777777" w:rsidR="00427B31" w:rsidRPr="005E3010" w:rsidRDefault="00427B31" w:rsidP="005E3010">
            <w:pPr>
              <w:pStyle w:val="Date"/>
            </w:pPr>
            <w:r w:rsidRPr="005E3010">
              <w:t>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D124930" w14:textId="77777777" w:rsidR="00427B31" w:rsidRPr="005E3010" w:rsidRDefault="00427B31" w:rsidP="005E3010">
            <w:pPr>
              <w:pStyle w:val="Date"/>
            </w:pPr>
            <w:r w:rsidRPr="005E3010">
              <w:t>5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18E668A" w14:textId="77777777" w:rsidR="00427B31" w:rsidRPr="005E3010" w:rsidRDefault="00427B31" w:rsidP="005E3010">
            <w:pPr>
              <w:pStyle w:val="Date"/>
            </w:pPr>
            <w:r w:rsidRPr="005E3010">
              <w:t>6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F00AD80" w14:textId="77777777" w:rsidR="00427B31" w:rsidRPr="005E3010" w:rsidRDefault="00427B31" w:rsidP="005E3010">
            <w:pPr>
              <w:pStyle w:val="Date"/>
            </w:pPr>
            <w:r w:rsidRPr="005E3010">
              <w:t>7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80CDA85" w14:textId="77777777" w:rsidR="00427B31" w:rsidRPr="005E3010" w:rsidRDefault="00427B31" w:rsidP="005E3010">
            <w:pPr>
              <w:pStyle w:val="Date"/>
            </w:pPr>
            <w:r w:rsidRPr="005E3010">
              <w:t>8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028040C" w14:textId="77777777" w:rsidR="00427B31" w:rsidRPr="005E3010" w:rsidRDefault="00427B31" w:rsidP="005E3010">
            <w:pPr>
              <w:pStyle w:val="Date"/>
            </w:pPr>
            <w:r w:rsidRPr="005E3010">
              <w:t>9</w:t>
            </w:r>
          </w:p>
        </w:tc>
      </w:tr>
      <w:tr w:rsidR="00427B31" w:rsidRPr="005E3010" w14:paraId="3138A8F6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710E17D8" w14:textId="77777777" w:rsidR="00427B31" w:rsidRPr="005E3010" w:rsidRDefault="00427B31" w:rsidP="005E3010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44B5B926" w14:textId="77777777" w:rsidR="00427B31" w:rsidRPr="005E3010" w:rsidRDefault="00427B31" w:rsidP="005E3010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0A8CAE11" w14:textId="77777777" w:rsidR="00427B31" w:rsidRPr="005E3010" w:rsidRDefault="00427B31" w:rsidP="005E3010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51FE6BAF" w14:textId="77777777" w:rsidR="00427B31" w:rsidRPr="005E3010" w:rsidRDefault="00427B31" w:rsidP="005E3010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28760A8B" w14:textId="77777777" w:rsidR="00427B31" w:rsidRPr="005E3010" w:rsidRDefault="00427B31" w:rsidP="005E3010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537F3489" w14:textId="77777777" w:rsidR="00427B31" w:rsidRPr="005E3010" w:rsidRDefault="00427B31" w:rsidP="005E3010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520F54E5" w14:textId="77777777" w:rsidR="00427B31" w:rsidRPr="005E3010" w:rsidRDefault="00427B31" w:rsidP="005E3010"/>
        </w:tc>
      </w:tr>
      <w:tr w:rsidR="00CB018B" w:rsidRPr="005E3010" w14:paraId="52C2E2D5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5B6C20D" w14:textId="77777777" w:rsidR="00CB018B" w:rsidRPr="005E3010" w:rsidRDefault="00CB018B" w:rsidP="00CB018B">
            <w:pPr>
              <w:pStyle w:val="Date"/>
            </w:pPr>
            <w:r>
              <w:t>10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F3F6103" w14:textId="77777777" w:rsidR="00CB018B" w:rsidRPr="005E3010" w:rsidRDefault="00CB018B" w:rsidP="00CB018B">
            <w:pPr>
              <w:pStyle w:val="Date"/>
            </w:pPr>
            <w:r w:rsidRPr="005E3010">
              <w:t>11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D798655" w14:textId="77777777" w:rsidR="00CB018B" w:rsidRPr="005E3010" w:rsidRDefault="00CB018B" w:rsidP="00CB018B">
            <w:pPr>
              <w:pStyle w:val="Date"/>
            </w:pPr>
            <w:r w:rsidRPr="005E3010">
              <w:t>12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A234758" w14:textId="77777777" w:rsidR="00CB018B" w:rsidRPr="005E3010" w:rsidRDefault="00CB018B" w:rsidP="00CB018B">
            <w:pPr>
              <w:pStyle w:val="Date"/>
            </w:pPr>
            <w:r w:rsidRPr="005E3010">
              <w:t>13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674B3FE" w14:textId="77777777" w:rsidR="00CB018B" w:rsidRPr="005E3010" w:rsidRDefault="00CB018B" w:rsidP="00CB018B">
            <w:pPr>
              <w:pStyle w:val="Date"/>
            </w:pPr>
            <w:r w:rsidRPr="005E3010">
              <w:t>14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629D384" w14:textId="77777777" w:rsidR="00CB018B" w:rsidRPr="005E3010" w:rsidRDefault="00CB018B" w:rsidP="00CB018B">
            <w:pPr>
              <w:pStyle w:val="Date"/>
            </w:pPr>
            <w:r w:rsidRPr="005E3010">
              <w:t>15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DA44A4A" w14:textId="77777777" w:rsidR="00CB018B" w:rsidRPr="005E3010" w:rsidRDefault="00CB018B" w:rsidP="00CB018B">
            <w:pPr>
              <w:pStyle w:val="Date"/>
            </w:pPr>
            <w:r w:rsidRPr="005E3010">
              <w:t>16</w:t>
            </w:r>
          </w:p>
        </w:tc>
      </w:tr>
      <w:tr w:rsidR="00CB018B" w14:paraId="11D2BB28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1984D93A" w14:textId="77777777" w:rsidR="00CB018B" w:rsidRDefault="00CB018B" w:rsidP="00CB018B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188E435D" w14:textId="77777777" w:rsidR="00CB018B" w:rsidRDefault="00CB018B" w:rsidP="00CB018B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24BB1097" w14:textId="77777777" w:rsidR="00CB018B" w:rsidRDefault="00CB018B" w:rsidP="00CB018B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37784779" w14:textId="77777777" w:rsidR="00CB018B" w:rsidRDefault="00CB018B" w:rsidP="00CB018B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1C5AC5E6" w14:textId="77777777" w:rsidR="00CB018B" w:rsidRDefault="00CB018B" w:rsidP="00CB018B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6166D355" w14:textId="77777777" w:rsidR="00CB018B" w:rsidRDefault="00CB018B" w:rsidP="00CB018B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40C6485C" w14:textId="77777777" w:rsidR="00CB018B" w:rsidRDefault="00CB018B" w:rsidP="00CB018B"/>
        </w:tc>
      </w:tr>
      <w:tr w:rsidR="00CB018B" w:rsidRPr="005E3010" w14:paraId="50632307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C6296D1" w14:textId="77777777" w:rsidR="00CB018B" w:rsidRPr="005E3010" w:rsidRDefault="00CB018B" w:rsidP="00CB018B">
            <w:pPr>
              <w:pStyle w:val="Date"/>
            </w:pPr>
            <w:r>
              <w:t>17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D40ACFC" w14:textId="77777777" w:rsidR="00CB018B" w:rsidRPr="005E3010" w:rsidRDefault="00CB018B" w:rsidP="00CB018B">
            <w:pPr>
              <w:pStyle w:val="Date"/>
            </w:pPr>
            <w:r w:rsidRPr="005E3010">
              <w:t>18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5393050" w14:textId="77777777" w:rsidR="00CB018B" w:rsidRPr="005E3010" w:rsidRDefault="00CB018B" w:rsidP="00CB018B">
            <w:pPr>
              <w:pStyle w:val="Date"/>
            </w:pPr>
            <w:r w:rsidRPr="005E3010">
              <w:t>19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DFF5510" w14:textId="77777777" w:rsidR="00CB018B" w:rsidRPr="005E3010" w:rsidRDefault="00CB018B" w:rsidP="00CB018B">
            <w:pPr>
              <w:pStyle w:val="Date"/>
            </w:pPr>
            <w:r w:rsidRPr="005E3010">
              <w:t>20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76F2527" w14:textId="77777777" w:rsidR="00CB018B" w:rsidRPr="005E3010" w:rsidRDefault="00CB018B" w:rsidP="00CB018B">
            <w:pPr>
              <w:pStyle w:val="Date"/>
            </w:pPr>
            <w:r w:rsidRPr="005E3010">
              <w:t>21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DF0F094" w14:textId="77777777" w:rsidR="00CB018B" w:rsidRPr="005E3010" w:rsidRDefault="00CB018B" w:rsidP="00CB018B">
            <w:pPr>
              <w:pStyle w:val="Date"/>
            </w:pPr>
            <w:r w:rsidRPr="005E3010">
              <w:t>22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F4A4C70" w14:textId="77777777" w:rsidR="00CB018B" w:rsidRPr="005E3010" w:rsidRDefault="00CB018B" w:rsidP="00CB018B">
            <w:pPr>
              <w:pStyle w:val="Date"/>
            </w:pPr>
            <w:r w:rsidRPr="005E3010">
              <w:t>23</w:t>
            </w:r>
          </w:p>
        </w:tc>
      </w:tr>
      <w:tr w:rsidR="00CB018B" w14:paraId="689966E4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0643A22E" w14:textId="77777777" w:rsidR="00CB018B" w:rsidRDefault="00CB018B" w:rsidP="00CB018B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6BB181FF" w14:textId="77777777" w:rsidR="00CB018B" w:rsidRDefault="00CB018B" w:rsidP="00CB018B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13D4F1D3" w14:textId="77777777" w:rsidR="00CB018B" w:rsidRDefault="00CB018B" w:rsidP="00CB018B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6B4DEB90" w14:textId="77777777" w:rsidR="00CB018B" w:rsidRDefault="00CB018B" w:rsidP="00CB018B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2752F132" w14:textId="77777777" w:rsidR="00CB018B" w:rsidRDefault="00CB018B" w:rsidP="00CB018B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33FBC4A3" w14:textId="77777777" w:rsidR="00CB018B" w:rsidRDefault="00CB018B" w:rsidP="00CB018B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5CB360E7" w14:textId="77777777" w:rsidR="00CB018B" w:rsidRDefault="00CB018B" w:rsidP="00CB018B"/>
        </w:tc>
      </w:tr>
      <w:tr w:rsidR="00CB018B" w:rsidRPr="005E3010" w14:paraId="3C147B1D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00D2506" w14:textId="77777777" w:rsidR="00CB018B" w:rsidRPr="005E3010" w:rsidRDefault="00CB018B" w:rsidP="00CB018B">
            <w:pPr>
              <w:pStyle w:val="Date"/>
            </w:pPr>
            <w:r>
              <w:t>24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3523C1B" w14:textId="77777777" w:rsidR="00CB018B" w:rsidRPr="005E3010" w:rsidRDefault="00CB018B" w:rsidP="00CB018B">
            <w:pPr>
              <w:pStyle w:val="Date"/>
            </w:pPr>
            <w:r w:rsidRPr="005E3010">
              <w:t>25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4D8CB59" w14:textId="77777777" w:rsidR="00CB018B" w:rsidRPr="005E3010" w:rsidRDefault="00CB018B" w:rsidP="00CB018B">
            <w:pPr>
              <w:pStyle w:val="Date"/>
            </w:pPr>
            <w:r w:rsidRPr="005E3010">
              <w:t>26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BFDF2C4" w14:textId="77777777" w:rsidR="00CB018B" w:rsidRPr="005E3010" w:rsidRDefault="00CB018B" w:rsidP="00CB018B">
            <w:pPr>
              <w:pStyle w:val="Date"/>
            </w:pPr>
            <w:r w:rsidRPr="005E3010">
              <w:t>27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8573673" w14:textId="77777777" w:rsidR="00CB018B" w:rsidRPr="005E3010" w:rsidRDefault="00CB018B" w:rsidP="00CB018B">
            <w:pPr>
              <w:pStyle w:val="Date"/>
            </w:pPr>
            <w:r w:rsidRPr="005E3010">
              <w:t>28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4D0AD53" w14:textId="77777777" w:rsidR="00CB018B" w:rsidRPr="005E3010" w:rsidRDefault="00CB018B" w:rsidP="00CB018B">
            <w:pPr>
              <w:pStyle w:val="Date"/>
            </w:pPr>
            <w:r w:rsidRPr="005E3010">
              <w:t>29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49610EE" w14:textId="77777777" w:rsidR="00CB018B" w:rsidRPr="005E3010" w:rsidRDefault="00CB018B" w:rsidP="00CB018B">
            <w:pPr>
              <w:pStyle w:val="Date"/>
            </w:pPr>
            <w:r w:rsidRPr="005E3010">
              <w:t>30</w:t>
            </w:r>
          </w:p>
        </w:tc>
      </w:tr>
      <w:tr w:rsidR="00CB018B" w14:paraId="16C2690D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78C3DCBA" w14:textId="77777777" w:rsidR="00CB018B" w:rsidRDefault="00CB018B" w:rsidP="00CB018B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0CF7B992" w14:textId="77777777" w:rsidR="00CB018B" w:rsidRDefault="00CB018B" w:rsidP="00CB018B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1696BC08" w14:textId="77777777" w:rsidR="00CB018B" w:rsidRDefault="00CB018B" w:rsidP="00CB018B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2FB835E8" w14:textId="77777777" w:rsidR="00CB018B" w:rsidRDefault="00CB018B" w:rsidP="00CB018B">
            <w:pPr>
              <w:pStyle w:val="Off-Month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48F8C532" w14:textId="77777777" w:rsidR="00CB018B" w:rsidRDefault="00CB018B" w:rsidP="00CB018B">
            <w:pPr>
              <w:pStyle w:val="Off-Month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0AB1E6AF" w14:textId="77777777" w:rsidR="00CB018B" w:rsidRDefault="00CB018B" w:rsidP="00CB018B">
            <w:pPr>
              <w:pStyle w:val="Off-Month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65EB810B" w14:textId="77777777" w:rsidR="00CB018B" w:rsidRDefault="00CB018B" w:rsidP="00CB018B">
            <w:pPr>
              <w:pStyle w:val="Off-MonthDate"/>
            </w:pPr>
          </w:p>
        </w:tc>
      </w:tr>
      <w:tr w:rsidR="00CB018B" w:rsidRPr="005E3010" w14:paraId="70280821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3B44DA56" w14:textId="77777777" w:rsidR="00CB018B" w:rsidRPr="005E3010" w:rsidRDefault="00CB018B" w:rsidP="00CB018B">
            <w:pPr>
              <w:pStyle w:val="Date"/>
            </w:pPr>
            <w:r>
              <w:t>31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5B78DB13" w14:textId="77777777" w:rsidR="00CB018B" w:rsidRPr="00CB018B" w:rsidRDefault="00CB018B" w:rsidP="00CB018B">
            <w:pPr>
              <w:pStyle w:val="Off-MonthDate"/>
            </w:pPr>
            <w:r w:rsidRPr="00CB018B">
              <w:t>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46794CD5" w14:textId="77777777" w:rsidR="00CB018B" w:rsidRPr="00CB018B" w:rsidRDefault="00CB018B" w:rsidP="00CB018B">
            <w:pPr>
              <w:pStyle w:val="Off-MonthDate"/>
            </w:pPr>
            <w:r w:rsidRPr="00CB018B">
              <w:t>2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3685548E" w14:textId="77777777" w:rsidR="00CB018B" w:rsidRPr="00CB018B" w:rsidRDefault="00CB018B" w:rsidP="00CB018B">
            <w:pPr>
              <w:pStyle w:val="Off-MonthDate"/>
            </w:pPr>
            <w:r w:rsidRPr="00CB018B">
              <w:t>3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3409A8DF" w14:textId="77777777" w:rsidR="00CB018B" w:rsidRPr="00CB018B" w:rsidRDefault="00CB018B" w:rsidP="00CB018B">
            <w:pPr>
              <w:pStyle w:val="Off-MonthDate"/>
            </w:pPr>
            <w:r w:rsidRPr="00CB018B">
              <w:t>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71A05251" w14:textId="77777777" w:rsidR="00CB018B" w:rsidRPr="00CB018B" w:rsidRDefault="00CB018B" w:rsidP="00CB018B">
            <w:pPr>
              <w:pStyle w:val="Off-MonthDate"/>
            </w:pPr>
            <w:r w:rsidRPr="00CB018B">
              <w:t>5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2E82EF6E" w14:textId="77777777" w:rsidR="00CB018B" w:rsidRPr="00CB018B" w:rsidRDefault="00CB018B" w:rsidP="00CB018B">
            <w:pPr>
              <w:pStyle w:val="Off-MonthDate"/>
            </w:pPr>
            <w:r w:rsidRPr="00CB018B">
              <w:t>6</w:t>
            </w:r>
          </w:p>
        </w:tc>
      </w:tr>
      <w:tr w:rsidR="00CB018B" w14:paraId="53F085CE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</w:tcBorders>
          </w:tcPr>
          <w:p w14:paraId="4ACCCA88" w14:textId="77777777" w:rsidR="00CB018B" w:rsidRDefault="00CB018B" w:rsidP="00CB018B"/>
        </w:tc>
        <w:tc>
          <w:tcPr>
            <w:tcW w:w="1266" w:type="dxa"/>
            <w:tcBorders>
              <w:top w:val="nil"/>
            </w:tcBorders>
          </w:tcPr>
          <w:p w14:paraId="2D8296A7" w14:textId="77777777" w:rsidR="00CB018B" w:rsidRDefault="00CB018B" w:rsidP="00CB018B"/>
        </w:tc>
        <w:tc>
          <w:tcPr>
            <w:tcW w:w="1266" w:type="dxa"/>
            <w:tcBorders>
              <w:top w:val="nil"/>
            </w:tcBorders>
          </w:tcPr>
          <w:p w14:paraId="05DA56F1" w14:textId="77777777" w:rsidR="00CB018B" w:rsidRDefault="00CB018B" w:rsidP="00CB018B"/>
        </w:tc>
        <w:tc>
          <w:tcPr>
            <w:tcW w:w="1267" w:type="dxa"/>
            <w:tcBorders>
              <w:top w:val="nil"/>
            </w:tcBorders>
          </w:tcPr>
          <w:p w14:paraId="24461FF6" w14:textId="77777777" w:rsidR="00CB018B" w:rsidRDefault="00CB018B" w:rsidP="00CB018B"/>
        </w:tc>
        <w:tc>
          <w:tcPr>
            <w:tcW w:w="1266" w:type="dxa"/>
            <w:tcBorders>
              <w:top w:val="nil"/>
            </w:tcBorders>
          </w:tcPr>
          <w:p w14:paraId="3144F3FD" w14:textId="77777777" w:rsidR="00CB018B" w:rsidRDefault="00CB018B" w:rsidP="00CB018B"/>
        </w:tc>
        <w:tc>
          <w:tcPr>
            <w:tcW w:w="1266" w:type="dxa"/>
            <w:tcBorders>
              <w:top w:val="nil"/>
            </w:tcBorders>
          </w:tcPr>
          <w:p w14:paraId="3D50FFA9" w14:textId="77777777" w:rsidR="00CB018B" w:rsidRDefault="00CB018B" w:rsidP="00CB018B"/>
        </w:tc>
        <w:tc>
          <w:tcPr>
            <w:tcW w:w="1267" w:type="dxa"/>
            <w:tcBorders>
              <w:top w:val="nil"/>
            </w:tcBorders>
          </w:tcPr>
          <w:p w14:paraId="676CCC8F" w14:textId="77777777" w:rsidR="00CB018B" w:rsidRDefault="00CB018B" w:rsidP="00CB018B"/>
        </w:tc>
      </w:tr>
    </w:tbl>
    <w:p w14:paraId="4D4A1357" w14:textId="1878431A" w:rsidR="003C4EED" w:rsidRDefault="00B33D9E">
      <w:pPr>
        <w:pStyle w:val="Heading1"/>
      </w:pPr>
      <w:r>
        <w:t>Notes:</w:t>
      </w:r>
      <w:ins w:id="2" w:author="Author">
        <w:r w:rsidR="004834AF">
          <w:t xml:space="preserve"> A  note for January</w:t>
        </w:r>
      </w:ins>
    </w:p>
    <w:p w14:paraId="090B4AC2" w14:textId="77777777" w:rsidR="008B6C9B" w:rsidRDefault="008B6C9B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459"/>
        <w:gridCol w:w="5341"/>
      </w:tblGrid>
      <w:tr w:rsidR="003C4EED" w14:paraId="48405E11" w14:textId="77777777" w:rsidTr="008B6C9B">
        <w:trPr>
          <w:cantSplit/>
        </w:trPr>
        <w:tc>
          <w:tcPr>
            <w:tcW w:w="5459" w:type="dxa"/>
          </w:tcPr>
          <w:p w14:paraId="1ED7568A" w14:textId="4078398F" w:rsidR="003C4EED" w:rsidRDefault="00976F10">
            <w:pPr>
              <w:pStyle w:val="Month"/>
            </w:pPr>
            <w:r>
              <w:rPr>
                <w:rStyle w:val="q4iawc"/>
                <w:lang w:val="it-IT"/>
              </w:rPr>
              <w:lastRenderedPageBreak/>
              <w:t>febbraio</w:t>
            </w:r>
          </w:p>
        </w:tc>
        <w:tc>
          <w:tcPr>
            <w:tcW w:w="5341" w:type="dxa"/>
          </w:tcPr>
          <w:p w14:paraId="461FAD18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68657EAD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2"/>
        <w:gridCol w:w="1542"/>
        <w:gridCol w:w="1542"/>
        <w:gridCol w:w="1544"/>
        <w:gridCol w:w="1543"/>
        <w:gridCol w:w="1543"/>
        <w:gridCol w:w="1544"/>
      </w:tblGrid>
      <w:tr w:rsidR="003C4EED" w14:paraId="2991B11F" w14:textId="77777777" w:rsidTr="003256DC">
        <w:trPr>
          <w:cantSplit/>
          <w:trHeight w:hRule="exact" w:val="274"/>
        </w:trPr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18B99E26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23F4CF7A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01C85397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7D3B7A47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6DCEFF5C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9277039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90901AA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D772CE" w14:paraId="1667353C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5544CE59" w14:textId="77777777" w:rsidR="00D772CE" w:rsidRDefault="00D772CE" w:rsidP="00D772CE">
            <w:pPr>
              <w:pStyle w:val="Off-MonthDate"/>
            </w:pPr>
            <w:r>
              <w:t>31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4BAD0F3D" w14:textId="77777777" w:rsidR="00D772CE" w:rsidRPr="00D772CE" w:rsidRDefault="00D772CE" w:rsidP="00D772CE">
            <w:pPr>
              <w:pStyle w:val="Date"/>
            </w:pPr>
            <w:r w:rsidRPr="00D772CE">
              <w:t>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492E6802" w14:textId="77777777" w:rsidR="00D772CE" w:rsidRPr="00D772CE" w:rsidRDefault="00D772CE" w:rsidP="00D772CE">
            <w:pPr>
              <w:pStyle w:val="Date"/>
            </w:pPr>
            <w:r w:rsidRPr="00D772CE">
              <w:t>2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1458EE32" w14:textId="77777777" w:rsidR="00D772CE" w:rsidRPr="00D772CE" w:rsidRDefault="00D772CE" w:rsidP="00D772CE">
            <w:pPr>
              <w:pStyle w:val="Date"/>
            </w:pPr>
            <w:r w:rsidRPr="00D772CE">
              <w:t>3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32B6A2FF" w14:textId="77777777" w:rsidR="00D772CE" w:rsidRPr="00D772CE" w:rsidRDefault="00D772CE" w:rsidP="00D772CE">
            <w:pPr>
              <w:pStyle w:val="Date"/>
            </w:pPr>
            <w:r w:rsidRPr="00D772CE">
              <w:t>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2397D845" w14:textId="77777777" w:rsidR="00D772CE" w:rsidRPr="00D772CE" w:rsidRDefault="00D772CE" w:rsidP="00D772CE">
            <w:pPr>
              <w:pStyle w:val="Date"/>
            </w:pPr>
            <w:r w:rsidRPr="00D772CE">
              <w:t>5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13509B6C" w14:textId="77777777" w:rsidR="00D772CE" w:rsidRPr="00D772CE" w:rsidRDefault="00D772CE" w:rsidP="00D772CE">
            <w:pPr>
              <w:pStyle w:val="Date"/>
            </w:pPr>
            <w:r w:rsidRPr="00D772CE">
              <w:t>6</w:t>
            </w:r>
          </w:p>
        </w:tc>
      </w:tr>
      <w:tr w:rsidR="00D772CE" w14:paraId="3B28B7E0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1071FEB7" w14:textId="77777777" w:rsidR="00D772CE" w:rsidRDefault="00D772CE" w:rsidP="00D772CE">
            <w:pPr>
              <w:pStyle w:val="Off-Month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004563A3" w14:textId="77777777" w:rsidR="00D772CE" w:rsidRDefault="00D772CE" w:rsidP="00D772CE">
            <w:pPr>
              <w:pStyle w:val="Off-Month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010C1DB0" w14:textId="77777777" w:rsidR="00D772CE" w:rsidRDefault="00D772CE" w:rsidP="00D772CE">
            <w:pPr>
              <w:pStyle w:val="Off-Month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48DBA8A1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2DE0F979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2ACF72F8" w14:textId="77777777" w:rsidR="00D772CE" w:rsidRDefault="00D772CE" w:rsidP="00D772CE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737A7007" w14:textId="77777777" w:rsidR="00D772CE" w:rsidRDefault="00D772CE" w:rsidP="00D772CE"/>
        </w:tc>
      </w:tr>
      <w:tr w:rsidR="00D772CE" w:rsidRPr="00D772CE" w14:paraId="27DAAD09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2422E59E" w14:textId="77777777" w:rsidR="00D772CE" w:rsidRPr="00D772CE" w:rsidRDefault="00D772CE" w:rsidP="00D772CE">
            <w:pPr>
              <w:pStyle w:val="Date"/>
            </w:pPr>
            <w:r>
              <w:t>7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69CF9EAF" w14:textId="77777777" w:rsidR="00D772CE" w:rsidRPr="00D772CE" w:rsidRDefault="00D772CE" w:rsidP="00D772CE">
            <w:pPr>
              <w:pStyle w:val="Date"/>
            </w:pPr>
            <w:r w:rsidRPr="00D772CE">
              <w:t>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5D0799EE" w14:textId="77777777" w:rsidR="00D772CE" w:rsidRPr="00D772CE" w:rsidRDefault="00D772CE" w:rsidP="00D772CE">
            <w:pPr>
              <w:pStyle w:val="Date"/>
            </w:pPr>
            <w:r w:rsidRPr="00D772CE">
              <w:t>9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07A9310E" w14:textId="77777777" w:rsidR="00D772CE" w:rsidRPr="00D772CE" w:rsidRDefault="00D772CE" w:rsidP="00D772CE">
            <w:pPr>
              <w:pStyle w:val="Date"/>
            </w:pPr>
            <w:r w:rsidRPr="00D772CE">
              <w:t>10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00CBA7A7" w14:textId="77777777" w:rsidR="00D772CE" w:rsidRPr="00D772CE" w:rsidRDefault="00D772CE" w:rsidP="00D772CE">
            <w:pPr>
              <w:pStyle w:val="Date"/>
            </w:pPr>
            <w:r w:rsidRPr="00D772CE">
              <w:t>11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1FEB62AC" w14:textId="77777777" w:rsidR="00D772CE" w:rsidRPr="00D772CE" w:rsidRDefault="00D772CE" w:rsidP="00D772CE">
            <w:pPr>
              <w:pStyle w:val="Date"/>
            </w:pPr>
            <w:r w:rsidRPr="00D772CE">
              <w:t>12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24353262" w14:textId="77777777" w:rsidR="00D772CE" w:rsidRPr="00D772CE" w:rsidRDefault="00D772CE" w:rsidP="00D772CE">
            <w:pPr>
              <w:pStyle w:val="Date"/>
            </w:pPr>
            <w:r w:rsidRPr="00D772CE">
              <w:t>13</w:t>
            </w:r>
          </w:p>
        </w:tc>
      </w:tr>
      <w:tr w:rsidR="00D772CE" w14:paraId="778FA275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0B2D02C9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58D07FF2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51C93B78" w14:textId="77777777" w:rsidR="00D772CE" w:rsidRDefault="00D772CE" w:rsidP="00D772CE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2FFB56F1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5843280D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23646606" w14:textId="77777777" w:rsidR="00D772CE" w:rsidRDefault="00D772CE" w:rsidP="00D772CE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5DAAABDA" w14:textId="77777777" w:rsidR="00D772CE" w:rsidRDefault="00D772CE" w:rsidP="00D772CE"/>
        </w:tc>
      </w:tr>
      <w:tr w:rsidR="00D772CE" w:rsidRPr="00D772CE" w14:paraId="6B5F6C7B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5C5861A8" w14:textId="77777777" w:rsidR="00D772CE" w:rsidRPr="00D772CE" w:rsidRDefault="00D772CE" w:rsidP="00D772CE">
            <w:pPr>
              <w:pStyle w:val="Date"/>
            </w:pPr>
            <w:r>
              <w:t>14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45A74D50" w14:textId="77777777" w:rsidR="00D772CE" w:rsidRPr="00D772CE" w:rsidRDefault="00D772CE" w:rsidP="00D772CE">
            <w:pPr>
              <w:pStyle w:val="Date"/>
            </w:pPr>
            <w:r w:rsidRPr="00D772CE">
              <w:t>15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3E4DC364" w14:textId="77777777" w:rsidR="00D772CE" w:rsidRPr="00D772CE" w:rsidRDefault="00D772CE" w:rsidP="00D772CE">
            <w:pPr>
              <w:pStyle w:val="Date"/>
            </w:pPr>
            <w:r w:rsidRPr="00D772CE">
              <w:t>16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484D9830" w14:textId="77777777" w:rsidR="00D772CE" w:rsidRPr="00D772CE" w:rsidRDefault="00D772CE" w:rsidP="00D772CE">
            <w:pPr>
              <w:pStyle w:val="Date"/>
            </w:pPr>
            <w:r w:rsidRPr="00D772CE">
              <w:t>17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63D44081" w14:textId="77777777" w:rsidR="00D772CE" w:rsidRPr="00D772CE" w:rsidRDefault="00D772CE" w:rsidP="00D772CE">
            <w:pPr>
              <w:pStyle w:val="Date"/>
            </w:pPr>
            <w:r w:rsidRPr="00D772CE">
              <w:t>18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60BB7140" w14:textId="77777777" w:rsidR="00D772CE" w:rsidRPr="00D772CE" w:rsidRDefault="00D772CE" w:rsidP="00D772CE">
            <w:pPr>
              <w:pStyle w:val="Date"/>
            </w:pPr>
            <w:r w:rsidRPr="00D772CE">
              <w:t>19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11F47CAB" w14:textId="77777777" w:rsidR="00D772CE" w:rsidRPr="00D772CE" w:rsidRDefault="00D772CE" w:rsidP="00D772CE">
            <w:pPr>
              <w:pStyle w:val="Date"/>
            </w:pPr>
            <w:r w:rsidRPr="00D772CE">
              <w:t>20</w:t>
            </w:r>
          </w:p>
        </w:tc>
      </w:tr>
      <w:tr w:rsidR="00D772CE" w14:paraId="12B58FEC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46D1AC02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74C0B658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20204435" w14:textId="77777777" w:rsidR="00D772CE" w:rsidRDefault="00D772CE" w:rsidP="00D772CE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10E57102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4D2D25B4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580C4B46" w14:textId="77777777" w:rsidR="00D772CE" w:rsidRDefault="00D772CE" w:rsidP="00D772CE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6AB090F2" w14:textId="77777777" w:rsidR="00D772CE" w:rsidRDefault="00D772CE" w:rsidP="00D772CE"/>
        </w:tc>
      </w:tr>
      <w:tr w:rsidR="00D772CE" w:rsidRPr="00D772CE" w14:paraId="3354D68F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5A5F1BD0" w14:textId="77777777" w:rsidR="00D772CE" w:rsidRPr="00D772CE" w:rsidRDefault="00D772CE" w:rsidP="00D772CE">
            <w:pPr>
              <w:pStyle w:val="Date"/>
            </w:pPr>
            <w:r>
              <w:t>21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0DBAD48E" w14:textId="77777777" w:rsidR="00D772CE" w:rsidRPr="00D772CE" w:rsidRDefault="00D772CE" w:rsidP="00D772CE">
            <w:pPr>
              <w:pStyle w:val="Date"/>
            </w:pPr>
            <w:r w:rsidRPr="00D772CE">
              <w:t>22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537904D5" w14:textId="77777777" w:rsidR="00D772CE" w:rsidRPr="00D772CE" w:rsidRDefault="00D772CE" w:rsidP="00D772CE">
            <w:pPr>
              <w:pStyle w:val="Date"/>
            </w:pPr>
            <w:r w:rsidRPr="00D772CE">
              <w:t>23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64BB3086" w14:textId="77777777" w:rsidR="00D772CE" w:rsidRPr="00D772CE" w:rsidRDefault="00D772CE" w:rsidP="00D772CE">
            <w:pPr>
              <w:pStyle w:val="Date"/>
            </w:pPr>
            <w:r w:rsidRPr="00D772CE">
              <w:t>24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7C417A04" w14:textId="77777777" w:rsidR="00D772CE" w:rsidRPr="00D772CE" w:rsidRDefault="00D772CE" w:rsidP="00D772CE">
            <w:pPr>
              <w:pStyle w:val="Date"/>
            </w:pPr>
            <w:r w:rsidRPr="00D772CE">
              <w:t>25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76F2D686" w14:textId="77777777" w:rsidR="00D772CE" w:rsidRPr="00D772CE" w:rsidRDefault="00D772CE" w:rsidP="00D772CE">
            <w:pPr>
              <w:pStyle w:val="Date"/>
            </w:pPr>
            <w:r w:rsidRPr="00D772CE">
              <w:t>26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5D1CC23F" w14:textId="77777777" w:rsidR="00D772CE" w:rsidRPr="00D772CE" w:rsidRDefault="00D772CE" w:rsidP="00D772CE">
            <w:pPr>
              <w:pStyle w:val="Date"/>
            </w:pPr>
            <w:r w:rsidRPr="00D772CE">
              <w:t>27</w:t>
            </w:r>
          </w:p>
        </w:tc>
      </w:tr>
      <w:tr w:rsidR="00D772CE" w14:paraId="50AB617C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58B80676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26DCC6E5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7EC6F37D" w14:textId="77777777" w:rsidR="00D772CE" w:rsidRDefault="00D772CE" w:rsidP="00D772CE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3177FA5F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62CCE102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68E0E30A" w14:textId="77777777" w:rsidR="00D772CE" w:rsidRDefault="00D772CE" w:rsidP="00D772CE"/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</w:tcPr>
          <w:p w14:paraId="1672E441" w14:textId="77777777" w:rsidR="00D772CE" w:rsidRDefault="00D772CE" w:rsidP="00D772CE"/>
        </w:tc>
      </w:tr>
      <w:tr w:rsidR="00D772CE" w14:paraId="0B93D545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59C7C403" w14:textId="77777777" w:rsidR="00D772CE" w:rsidRDefault="00D772CE" w:rsidP="00D772CE">
            <w:pPr>
              <w:pStyle w:val="Date"/>
            </w:pPr>
            <w:r>
              <w:t>28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5FB78B7E" w14:textId="77777777" w:rsidR="00D772CE" w:rsidRPr="00D772CE" w:rsidRDefault="00D772CE" w:rsidP="00D772CE">
            <w:pPr>
              <w:pStyle w:val="Off-MonthDate"/>
            </w:pPr>
            <w:r w:rsidRPr="00D772CE">
              <w:t>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1F6F49E6" w14:textId="77777777" w:rsidR="00D772CE" w:rsidRPr="00D772CE" w:rsidRDefault="00D772CE" w:rsidP="00D772CE">
            <w:pPr>
              <w:pStyle w:val="Off-MonthDate"/>
            </w:pPr>
            <w:r w:rsidRPr="00D772CE">
              <w:t>2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0B72D054" w14:textId="77777777" w:rsidR="00D772CE" w:rsidRPr="00D772CE" w:rsidRDefault="00D772CE" w:rsidP="00D772CE">
            <w:pPr>
              <w:pStyle w:val="Off-MonthDate"/>
            </w:pPr>
            <w:r w:rsidRPr="00D772CE">
              <w:t>3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4EAEDCD7" w14:textId="77777777" w:rsidR="00D772CE" w:rsidRPr="00D772CE" w:rsidRDefault="00D772CE" w:rsidP="00D772CE">
            <w:pPr>
              <w:pStyle w:val="Off-MonthDate"/>
            </w:pPr>
            <w:r w:rsidRPr="00D772CE">
              <w:t>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255AF208" w14:textId="77777777" w:rsidR="00D772CE" w:rsidRPr="00D772CE" w:rsidRDefault="00D772CE" w:rsidP="00D772CE">
            <w:pPr>
              <w:pStyle w:val="Off-MonthDate"/>
            </w:pPr>
            <w:r w:rsidRPr="00D772CE">
              <w:t>5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2D03F326" w14:textId="77777777" w:rsidR="00D772CE" w:rsidRPr="00D772CE" w:rsidRDefault="00D772CE" w:rsidP="00D772CE">
            <w:pPr>
              <w:pStyle w:val="Off-MonthDate"/>
            </w:pPr>
            <w:r w:rsidRPr="00D772CE">
              <w:t>6</w:t>
            </w:r>
          </w:p>
        </w:tc>
      </w:tr>
      <w:tr w:rsidR="00D772CE" w14:paraId="7ACDE11D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41697116" w14:textId="77777777" w:rsidR="00D772CE" w:rsidRDefault="00D772CE" w:rsidP="00D772CE"/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</w:tcPr>
          <w:p w14:paraId="05243B9A" w14:textId="77777777" w:rsidR="00D772CE" w:rsidRDefault="00D772CE" w:rsidP="00D772CE"/>
        </w:tc>
        <w:tc>
          <w:tcPr>
            <w:tcW w:w="1266" w:type="dxa"/>
            <w:tcBorders>
              <w:top w:val="nil"/>
            </w:tcBorders>
          </w:tcPr>
          <w:p w14:paraId="5A0F37EB" w14:textId="77777777" w:rsidR="00D772CE" w:rsidRDefault="00D772CE" w:rsidP="00D772CE"/>
        </w:tc>
        <w:tc>
          <w:tcPr>
            <w:tcW w:w="1267" w:type="dxa"/>
            <w:tcBorders>
              <w:top w:val="nil"/>
            </w:tcBorders>
          </w:tcPr>
          <w:p w14:paraId="14E11C53" w14:textId="77777777" w:rsidR="00D772CE" w:rsidRDefault="00D772CE" w:rsidP="00D772CE"/>
        </w:tc>
        <w:tc>
          <w:tcPr>
            <w:tcW w:w="1266" w:type="dxa"/>
            <w:tcBorders>
              <w:top w:val="nil"/>
            </w:tcBorders>
          </w:tcPr>
          <w:p w14:paraId="1B08497D" w14:textId="77777777" w:rsidR="00D772CE" w:rsidRDefault="00D772CE" w:rsidP="00D772CE"/>
        </w:tc>
        <w:tc>
          <w:tcPr>
            <w:tcW w:w="1266" w:type="dxa"/>
            <w:tcBorders>
              <w:top w:val="nil"/>
            </w:tcBorders>
          </w:tcPr>
          <w:p w14:paraId="27F7EFC4" w14:textId="77777777" w:rsidR="00D772CE" w:rsidRDefault="00D772CE" w:rsidP="00D772CE"/>
        </w:tc>
        <w:tc>
          <w:tcPr>
            <w:tcW w:w="1267" w:type="dxa"/>
            <w:tcBorders>
              <w:top w:val="nil"/>
            </w:tcBorders>
          </w:tcPr>
          <w:p w14:paraId="6DB6043F" w14:textId="77777777" w:rsidR="00D772CE" w:rsidRDefault="00D772CE" w:rsidP="00D772CE"/>
        </w:tc>
      </w:tr>
      <w:tr w:rsidR="00D772CE" w:rsidRPr="00D772CE" w14:paraId="56CAC69B" w14:textId="77777777" w:rsidTr="003256DC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47421C08" w14:textId="77777777" w:rsidR="00D772CE" w:rsidRPr="00D772CE" w:rsidRDefault="00D772CE" w:rsidP="00D772CE">
            <w:pPr>
              <w:pStyle w:val="Off-MonthDate"/>
            </w:pPr>
            <w:r w:rsidRPr="00D772CE">
              <w:t>7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4E3A3A8B" w14:textId="77777777" w:rsidR="00D772CE" w:rsidRPr="00D772CE" w:rsidRDefault="00D772CE" w:rsidP="00D772CE">
            <w:pPr>
              <w:pStyle w:val="Off-MonthDate"/>
            </w:pPr>
            <w:r w:rsidRPr="00D772CE">
              <w:t>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2AE4C5F5" w14:textId="77777777" w:rsidR="00D772CE" w:rsidRPr="00D772CE" w:rsidRDefault="00D772CE" w:rsidP="00D772CE">
            <w:pPr>
              <w:pStyle w:val="Off-MonthDate"/>
            </w:pPr>
            <w:r w:rsidRPr="00D772CE">
              <w:t>9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258B0B37" w14:textId="77777777" w:rsidR="00D772CE" w:rsidRPr="00D772CE" w:rsidRDefault="00D772CE" w:rsidP="00D772CE">
            <w:pPr>
              <w:pStyle w:val="Off-MonthDate"/>
            </w:pPr>
            <w:r w:rsidRPr="00D772CE">
              <w:t>10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623A1432" w14:textId="77777777" w:rsidR="00D772CE" w:rsidRPr="00D772CE" w:rsidRDefault="00D772CE" w:rsidP="00D772CE">
            <w:pPr>
              <w:pStyle w:val="Off-MonthDate"/>
            </w:pPr>
            <w:r w:rsidRPr="00D772CE">
              <w:t>11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6925AC7C" w14:textId="77777777" w:rsidR="00D772CE" w:rsidRPr="00D772CE" w:rsidRDefault="00D772CE" w:rsidP="00D772CE">
            <w:pPr>
              <w:pStyle w:val="Off-MonthDate"/>
            </w:pPr>
            <w:r w:rsidRPr="00D772CE">
              <w:t>12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65570795" w14:textId="77777777" w:rsidR="00D772CE" w:rsidRPr="00D772CE" w:rsidRDefault="00D772CE" w:rsidP="00D772CE">
            <w:pPr>
              <w:pStyle w:val="Off-MonthDate"/>
            </w:pPr>
            <w:r w:rsidRPr="00D772CE">
              <w:t>13</w:t>
            </w:r>
          </w:p>
        </w:tc>
      </w:tr>
      <w:tr w:rsidR="00D772CE" w14:paraId="37DDB799" w14:textId="77777777" w:rsidTr="003256DC">
        <w:trPr>
          <w:cantSplit/>
          <w:trHeight w:hRule="exact" w:val="1224"/>
        </w:trPr>
        <w:tc>
          <w:tcPr>
            <w:tcW w:w="1266" w:type="dxa"/>
            <w:tcBorders>
              <w:top w:val="nil"/>
            </w:tcBorders>
          </w:tcPr>
          <w:p w14:paraId="3C31FC3B" w14:textId="77777777" w:rsidR="00D772CE" w:rsidRDefault="00D772CE" w:rsidP="00D772CE"/>
        </w:tc>
        <w:tc>
          <w:tcPr>
            <w:tcW w:w="1266" w:type="dxa"/>
            <w:tcBorders>
              <w:top w:val="nil"/>
            </w:tcBorders>
          </w:tcPr>
          <w:p w14:paraId="64A627B1" w14:textId="77777777" w:rsidR="00D772CE" w:rsidRDefault="00D772CE" w:rsidP="00D772CE"/>
        </w:tc>
        <w:tc>
          <w:tcPr>
            <w:tcW w:w="1266" w:type="dxa"/>
            <w:tcBorders>
              <w:top w:val="nil"/>
            </w:tcBorders>
          </w:tcPr>
          <w:p w14:paraId="554D9D59" w14:textId="77777777" w:rsidR="00D772CE" w:rsidRDefault="00D772CE" w:rsidP="00D772CE"/>
        </w:tc>
        <w:tc>
          <w:tcPr>
            <w:tcW w:w="1267" w:type="dxa"/>
            <w:tcBorders>
              <w:top w:val="nil"/>
            </w:tcBorders>
          </w:tcPr>
          <w:p w14:paraId="1D9A3654" w14:textId="77777777" w:rsidR="00D772CE" w:rsidRDefault="00D772CE" w:rsidP="00D772CE"/>
        </w:tc>
        <w:tc>
          <w:tcPr>
            <w:tcW w:w="1266" w:type="dxa"/>
            <w:tcBorders>
              <w:top w:val="nil"/>
            </w:tcBorders>
          </w:tcPr>
          <w:p w14:paraId="4022E392" w14:textId="77777777" w:rsidR="00D772CE" w:rsidRDefault="00D772CE" w:rsidP="00D772CE"/>
        </w:tc>
        <w:tc>
          <w:tcPr>
            <w:tcW w:w="1266" w:type="dxa"/>
            <w:tcBorders>
              <w:top w:val="nil"/>
            </w:tcBorders>
          </w:tcPr>
          <w:p w14:paraId="15813494" w14:textId="77777777" w:rsidR="00D772CE" w:rsidRDefault="00D772CE" w:rsidP="00D772CE"/>
        </w:tc>
        <w:tc>
          <w:tcPr>
            <w:tcW w:w="1267" w:type="dxa"/>
            <w:tcBorders>
              <w:top w:val="nil"/>
            </w:tcBorders>
          </w:tcPr>
          <w:p w14:paraId="18CAD1C2" w14:textId="77777777" w:rsidR="00D772CE" w:rsidRDefault="00D772CE" w:rsidP="00D772CE"/>
        </w:tc>
      </w:tr>
    </w:tbl>
    <w:p w14:paraId="4FD9444B" w14:textId="3C24CBCD" w:rsidR="003C4EED" w:rsidRDefault="00B33D9E">
      <w:pPr>
        <w:pStyle w:val="Heading1"/>
      </w:pPr>
      <w:r>
        <w:t>Notes:</w:t>
      </w:r>
      <w:ins w:id="3" w:author="Author">
        <w:r w:rsidR="00F51F8D">
          <w:t xml:space="preserve"> adding a note to </w:t>
        </w:r>
        <w:r w:rsidR="004834AF">
          <w:rPr>
            <w:rStyle w:val="q4iawc"/>
            <w:lang w:val="it-IT"/>
          </w:rPr>
          <w:t>febbraio</w:t>
        </w:r>
        <w:del w:id="4" w:author="Author">
          <w:r w:rsidR="00F51F8D" w:rsidDel="004834AF">
            <w:delText>February</w:delText>
          </w:r>
        </w:del>
      </w:ins>
    </w:p>
    <w:p w14:paraId="20963A6B" w14:textId="77777777" w:rsidR="008B6C9B" w:rsidRDefault="008B6C9B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416"/>
        <w:gridCol w:w="5384"/>
      </w:tblGrid>
      <w:tr w:rsidR="003C4EED" w14:paraId="152508A8" w14:textId="77777777" w:rsidTr="008B6C9B">
        <w:trPr>
          <w:cantSplit/>
        </w:trPr>
        <w:tc>
          <w:tcPr>
            <w:tcW w:w="5416" w:type="dxa"/>
          </w:tcPr>
          <w:p w14:paraId="03A20519" w14:textId="46557524" w:rsidR="003C4EED" w:rsidRDefault="00976F10">
            <w:pPr>
              <w:pStyle w:val="Month"/>
            </w:pPr>
            <w:r>
              <w:rPr>
                <w:rStyle w:val="q4iawc"/>
                <w:lang w:val="es-ES"/>
              </w:rPr>
              <w:lastRenderedPageBreak/>
              <w:t>Marzo</w:t>
            </w:r>
          </w:p>
        </w:tc>
        <w:tc>
          <w:tcPr>
            <w:tcW w:w="5384" w:type="dxa"/>
          </w:tcPr>
          <w:p w14:paraId="79AA4BA6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48C9D77E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3"/>
        <w:gridCol w:w="1544"/>
        <w:gridCol w:w="1542"/>
        <w:gridCol w:w="1543"/>
        <w:gridCol w:w="1542"/>
        <w:gridCol w:w="1543"/>
        <w:gridCol w:w="1543"/>
      </w:tblGrid>
      <w:tr w:rsidR="003C4EED" w14:paraId="530DC5EB" w14:textId="77777777" w:rsidTr="003256DC">
        <w:trPr>
          <w:cantSplit/>
          <w:trHeight w:hRule="exact" w:val="274"/>
        </w:trPr>
        <w:tc>
          <w:tcPr>
            <w:tcW w:w="1263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025CDB0A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F4BAF14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5885EB2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6BA5A7A1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D1CCAF1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64A25857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323E4D0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2E2FFA" w14:paraId="2BF152F8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26EB7B7" w14:textId="77777777" w:rsidR="002E2FFA" w:rsidRDefault="002E2FFA" w:rsidP="002E2FFA">
            <w:pPr>
              <w:pStyle w:val="Off-MonthDate"/>
            </w:pPr>
            <w:r>
              <w:t>28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C8ABE2B" w14:textId="77777777" w:rsidR="002E2FFA" w:rsidRPr="002E2FFA" w:rsidRDefault="002E2FFA" w:rsidP="002E2FFA">
            <w:pPr>
              <w:pStyle w:val="Date"/>
            </w:pPr>
            <w:r w:rsidRPr="002E2FFA">
              <w:t>1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1AE7DE4" w14:textId="77777777" w:rsidR="002E2FFA" w:rsidRPr="002E2FFA" w:rsidRDefault="002E2FFA" w:rsidP="002E2FFA">
            <w:pPr>
              <w:pStyle w:val="Date"/>
            </w:pPr>
            <w:r w:rsidRPr="002E2FFA">
              <w:t>2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E2080D9" w14:textId="77777777" w:rsidR="002E2FFA" w:rsidRPr="002E2FFA" w:rsidRDefault="002E2FFA" w:rsidP="002E2FFA">
            <w:pPr>
              <w:pStyle w:val="Date"/>
            </w:pPr>
            <w:r w:rsidRPr="002E2FFA">
              <w:t>3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FFBE9C3" w14:textId="77777777" w:rsidR="002E2FFA" w:rsidRPr="002E2FFA" w:rsidRDefault="002E2FFA" w:rsidP="002E2FFA">
            <w:pPr>
              <w:pStyle w:val="Date"/>
            </w:pPr>
            <w:r w:rsidRPr="002E2FFA">
              <w:t>4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E43AB05" w14:textId="77777777" w:rsidR="002E2FFA" w:rsidRPr="002E2FFA" w:rsidRDefault="002E2FFA" w:rsidP="002E2FFA">
            <w:pPr>
              <w:pStyle w:val="Date"/>
            </w:pPr>
            <w:r w:rsidRPr="002E2FFA">
              <w:t>5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50495BD" w14:textId="77777777" w:rsidR="002E2FFA" w:rsidRPr="002E2FFA" w:rsidRDefault="002E2FFA" w:rsidP="002E2FFA">
            <w:pPr>
              <w:pStyle w:val="Date"/>
            </w:pPr>
            <w:r w:rsidRPr="002E2FFA">
              <w:t>6</w:t>
            </w:r>
          </w:p>
        </w:tc>
      </w:tr>
      <w:tr w:rsidR="002E2FFA" w14:paraId="0E2E092B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408CFBB" w14:textId="77777777" w:rsidR="002E2FFA" w:rsidRDefault="002E2FFA" w:rsidP="002E2FFA">
            <w:pPr>
              <w:pStyle w:val="Off-Month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1161864" w14:textId="77777777" w:rsidR="002E2FFA" w:rsidRDefault="002E2FFA" w:rsidP="002E2FFA">
            <w:pPr>
              <w:pStyle w:val="Off-Month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7B29DE8" w14:textId="77777777" w:rsidR="002E2FFA" w:rsidRDefault="002E2FFA" w:rsidP="002E2FFA">
            <w:pPr>
              <w:pStyle w:val="Off-Month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A607E22" w14:textId="77777777" w:rsidR="002E2FFA" w:rsidRDefault="002E2FFA" w:rsidP="002E2FFA">
            <w:pPr>
              <w:pStyle w:val="Off-Month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2D3C8AE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1C66505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31E584C" w14:textId="77777777" w:rsidR="002E2FFA" w:rsidRDefault="002E2FFA" w:rsidP="002E2FFA"/>
        </w:tc>
      </w:tr>
      <w:tr w:rsidR="002E2FFA" w14:paraId="19B7E73C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7227AE2" w14:textId="77777777" w:rsidR="002E2FFA" w:rsidRDefault="002E2FFA" w:rsidP="002E2FFA">
            <w:pPr>
              <w:pStyle w:val="Date"/>
            </w:pPr>
            <w:r>
              <w:t>7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0D0F5C9" w14:textId="77777777" w:rsidR="002E2FFA" w:rsidRDefault="002E2FFA" w:rsidP="002E2FFA">
            <w:pPr>
              <w:pStyle w:val="Date"/>
            </w:pPr>
            <w:r w:rsidRPr="00271448">
              <w:t>8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B71F704" w14:textId="77777777" w:rsidR="002E2FFA" w:rsidRDefault="002E2FFA" w:rsidP="002E2FFA">
            <w:pPr>
              <w:pStyle w:val="Date"/>
            </w:pPr>
            <w:r w:rsidRPr="00271448">
              <w:t>9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E1E0382" w14:textId="77777777" w:rsidR="002E2FFA" w:rsidRDefault="002E2FFA" w:rsidP="002E2FFA">
            <w:pPr>
              <w:pStyle w:val="Date"/>
            </w:pPr>
            <w:r w:rsidRPr="00271448">
              <w:t>10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0796EC3" w14:textId="77777777" w:rsidR="002E2FFA" w:rsidRDefault="002E2FFA" w:rsidP="002E2FFA">
            <w:pPr>
              <w:pStyle w:val="Date"/>
            </w:pPr>
            <w:r w:rsidRPr="00271448">
              <w:t>11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D9B1531" w14:textId="77777777" w:rsidR="002E2FFA" w:rsidRDefault="002E2FFA" w:rsidP="002E2FFA">
            <w:pPr>
              <w:pStyle w:val="Date"/>
            </w:pPr>
            <w:r w:rsidRPr="00271448">
              <w:t>12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188D74A" w14:textId="77777777" w:rsidR="002E2FFA" w:rsidRDefault="002E2FFA" w:rsidP="002E2FFA">
            <w:pPr>
              <w:pStyle w:val="Date"/>
            </w:pPr>
            <w:r w:rsidRPr="00271448">
              <w:t>13</w:t>
            </w:r>
          </w:p>
        </w:tc>
      </w:tr>
      <w:tr w:rsidR="002E2FFA" w14:paraId="0CE6EB9A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F2EA8DC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C10E55F" w14:textId="77777777" w:rsidR="002E2FFA" w:rsidRDefault="002E2FFA" w:rsidP="002E2FFA"/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F3C6B78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BF39B1C" w14:textId="77777777" w:rsidR="002E2FFA" w:rsidRDefault="002E2FFA" w:rsidP="002E2FFA"/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B9243B6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53C5BFC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7A1953B" w14:textId="77777777" w:rsidR="002E2FFA" w:rsidRDefault="002E2FFA" w:rsidP="002E2FFA"/>
        </w:tc>
      </w:tr>
      <w:tr w:rsidR="002E2FFA" w14:paraId="56AD2709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1E92D78" w14:textId="77777777" w:rsidR="002E2FFA" w:rsidRDefault="002E2FFA" w:rsidP="002E2FFA">
            <w:pPr>
              <w:pStyle w:val="Date"/>
            </w:pPr>
            <w:r>
              <w:t>14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98202C0" w14:textId="77777777" w:rsidR="002E2FFA" w:rsidRDefault="002E2FFA" w:rsidP="002E2FFA">
            <w:pPr>
              <w:pStyle w:val="Date"/>
            </w:pPr>
            <w:r w:rsidRPr="00271448">
              <w:t>15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BB05565" w14:textId="77777777" w:rsidR="002E2FFA" w:rsidRDefault="002E2FFA" w:rsidP="002E2FFA">
            <w:pPr>
              <w:pStyle w:val="Date"/>
            </w:pPr>
            <w:r w:rsidRPr="00271448">
              <w:t>16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6C8CEC5" w14:textId="77777777" w:rsidR="002E2FFA" w:rsidRDefault="002E2FFA" w:rsidP="002E2FFA">
            <w:pPr>
              <w:pStyle w:val="Date"/>
            </w:pPr>
            <w:r w:rsidRPr="00271448">
              <w:t>17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0B1358F" w14:textId="77777777" w:rsidR="002E2FFA" w:rsidRDefault="002E2FFA" w:rsidP="002E2FFA">
            <w:pPr>
              <w:pStyle w:val="Date"/>
            </w:pPr>
            <w:r w:rsidRPr="00271448">
              <w:t>18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9606832" w14:textId="77777777" w:rsidR="002E2FFA" w:rsidRDefault="002E2FFA" w:rsidP="002E2FFA">
            <w:pPr>
              <w:pStyle w:val="Date"/>
            </w:pPr>
            <w:r w:rsidRPr="00271448">
              <w:t>19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28A1751" w14:textId="77777777" w:rsidR="002E2FFA" w:rsidRDefault="002E2FFA" w:rsidP="002E2FFA">
            <w:pPr>
              <w:pStyle w:val="Date"/>
            </w:pPr>
            <w:r w:rsidRPr="00271448">
              <w:t>20</w:t>
            </w:r>
          </w:p>
        </w:tc>
      </w:tr>
      <w:tr w:rsidR="002E2FFA" w14:paraId="1F5B866D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BBF6F57" w14:textId="77777777" w:rsidR="002E2FFA" w:rsidRDefault="002E2FFA" w:rsidP="002E2FFA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A1F4C1A" w14:textId="77777777" w:rsidR="002E2FFA" w:rsidRDefault="002E2FFA" w:rsidP="002E2FFA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DB73FB5" w14:textId="77777777" w:rsidR="002E2FFA" w:rsidRDefault="002E2FFA" w:rsidP="002E2FFA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A1400C9" w14:textId="77777777" w:rsidR="002E2FFA" w:rsidRDefault="002E2FFA" w:rsidP="002E2FFA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C6EE693" w14:textId="77777777" w:rsidR="002E2FFA" w:rsidRDefault="002E2FFA" w:rsidP="002E2FFA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5908127" w14:textId="77777777" w:rsidR="002E2FFA" w:rsidRDefault="002E2FFA" w:rsidP="002E2FFA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3B7704A" w14:textId="77777777" w:rsidR="002E2FFA" w:rsidRDefault="002E2FFA" w:rsidP="002E2FFA">
            <w:pPr>
              <w:pStyle w:val="Date"/>
            </w:pPr>
          </w:p>
        </w:tc>
      </w:tr>
      <w:tr w:rsidR="002E2FFA" w14:paraId="5CD9B51A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540B846" w14:textId="77777777" w:rsidR="002E2FFA" w:rsidRDefault="002E2FFA" w:rsidP="002E2FFA">
            <w:pPr>
              <w:pStyle w:val="Date"/>
            </w:pPr>
            <w:r>
              <w:t>21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EEA2381" w14:textId="77777777" w:rsidR="002E2FFA" w:rsidRDefault="002E2FFA" w:rsidP="002E2FFA">
            <w:pPr>
              <w:pStyle w:val="Date"/>
            </w:pPr>
            <w:r w:rsidRPr="00271448">
              <w:t>22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760F00B" w14:textId="77777777" w:rsidR="002E2FFA" w:rsidRDefault="002E2FFA" w:rsidP="002E2FFA">
            <w:pPr>
              <w:pStyle w:val="Date"/>
            </w:pPr>
            <w:r w:rsidRPr="00271448">
              <w:t>23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CE5AA4A" w14:textId="77777777" w:rsidR="002E2FFA" w:rsidRDefault="002E2FFA" w:rsidP="002E2FFA">
            <w:pPr>
              <w:pStyle w:val="Date"/>
            </w:pPr>
            <w:r w:rsidRPr="00271448">
              <w:t>24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1C2BFFC" w14:textId="77777777" w:rsidR="002E2FFA" w:rsidRDefault="002E2FFA" w:rsidP="002E2FFA">
            <w:pPr>
              <w:pStyle w:val="Date"/>
            </w:pPr>
            <w:r w:rsidRPr="00271448">
              <w:t>25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74BFDFD" w14:textId="77777777" w:rsidR="002E2FFA" w:rsidRDefault="002E2FFA" w:rsidP="002E2FFA">
            <w:pPr>
              <w:pStyle w:val="Date"/>
            </w:pPr>
            <w:r w:rsidRPr="00271448">
              <w:t>26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95BABC6" w14:textId="77777777" w:rsidR="002E2FFA" w:rsidRDefault="002E2FFA" w:rsidP="002E2FFA">
            <w:pPr>
              <w:pStyle w:val="Date"/>
            </w:pPr>
            <w:r w:rsidRPr="00271448">
              <w:t>27</w:t>
            </w:r>
          </w:p>
        </w:tc>
      </w:tr>
      <w:tr w:rsidR="002E2FFA" w14:paraId="588A4C65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7058F0C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B4D88B7" w14:textId="77777777" w:rsidR="002E2FFA" w:rsidRDefault="002E2FFA" w:rsidP="002E2FFA"/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882A7A8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7667CF9" w14:textId="77777777" w:rsidR="002E2FFA" w:rsidRDefault="002E2FFA" w:rsidP="002E2FFA"/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1D524FD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8F8D127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C7CBDCD" w14:textId="77777777" w:rsidR="002E2FFA" w:rsidRDefault="002E2FFA" w:rsidP="002E2FFA"/>
        </w:tc>
      </w:tr>
      <w:tr w:rsidR="002E2FFA" w14:paraId="12459FCF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CA1A053" w14:textId="77777777" w:rsidR="002E2FFA" w:rsidRDefault="002E2FFA" w:rsidP="002E2FFA">
            <w:pPr>
              <w:pStyle w:val="Date"/>
            </w:pPr>
            <w:r>
              <w:t>28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F905DA0" w14:textId="77777777" w:rsidR="002E2FFA" w:rsidRDefault="002E2FFA" w:rsidP="002E2FFA">
            <w:pPr>
              <w:pStyle w:val="Date"/>
            </w:pPr>
            <w:r w:rsidRPr="00271448">
              <w:t>29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064BC4A" w14:textId="77777777" w:rsidR="002E2FFA" w:rsidRDefault="002E2FFA" w:rsidP="002E2FFA">
            <w:pPr>
              <w:pStyle w:val="Date"/>
            </w:pPr>
            <w:r w:rsidRPr="00271448">
              <w:t>30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3980B6C" w14:textId="77777777" w:rsidR="002E2FFA" w:rsidRDefault="002E2FFA" w:rsidP="002E2FFA">
            <w:pPr>
              <w:pStyle w:val="Date"/>
            </w:pPr>
            <w:r w:rsidRPr="00271448">
              <w:t>31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</w:tcPr>
          <w:p w14:paraId="7AFAEBF9" w14:textId="77777777" w:rsidR="002E2FFA" w:rsidRDefault="002E2FFA" w:rsidP="002E2FFA">
            <w:pPr>
              <w:pStyle w:val="Off-MonthDate"/>
            </w:pPr>
            <w:r>
              <w:t>1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073BA313" w14:textId="77777777" w:rsidR="002E2FFA" w:rsidRDefault="002E2FFA" w:rsidP="002E2FFA">
            <w:pPr>
              <w:pStyle w:val="Off-MonthDate"/>
            </w:pPr>
            <w:r w:rsidRPr="007E0A52">
              <w:t>2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15EBCDDF" w14:textId="77777777" w:rsidR="002E2FFA" w:rsidRDefault="002E2FFA" w:rsidP="002E2FFA">
            <w:pPr>
              <w:pStyle w:val="Off-MonthDate"/>
            </w:pPr>
            <w:r w:rsidRPr="007E0A52">
              <w:t>3</w:t>
            </w:r>
          </w:p>
        </w:tc>
      </w:tr>
      <w:tr w:rsidR="002E2FFA" w14:paraId="015D259A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41079BB" w14:textId="77777777" w:rsidR="002E2FFA" w:rsidRDefault="002E2FFA" w:rsidP="002E2FFA"/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71AB0E2" w14:textId="77777777" w:rsidR="002E2FFA" w:rsidRDefault="002E2FFA" w:rsidP="002E2FFA"/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6009F8D" w14:textId="77777777" w:rsidR="002E2FFA" w:rsidRDefault="002E2FFA" w:rsidP="002E2FFA"/>
        </w:tc>
        <w:tc>
          <w:tcPr>
            <w:tcW w:w="1264" w:type="dxa"/>
            <w:tcBorders>
              <w:top w:val="nil"/>
            </w:tcBorders>
            <w:vAlign w:val="bottom"/>
          </w:tcPr>
          <w:p w14:paraId="50F5A8B5" w14:textId="77777777" w:rsidR="002E2FFA" w:rsidRDefault="002E2FFA" w:rsidP="002E2FFA"/>
        </w:tc>
        <w:tc>
          <w:tcPr>
            <w:tcW w:w="1263" w:type="dxa"/>
            <w:tcBorders>
              <w:top w:val="nil"/>
            </w:tcBorders>
            <w:vAlign w:val="bottom"/>
          </w:tcPr>
          <w:p w14:paraId="7B560257" w14:textId="77777777" w:rsidR="002E2FFA" w:rsidRDefault="002E2FFA" w:rsidP="002E2FFA"/>
        </w:tc>
        <w:tc>
          <w:tcPr>
            <w:tcW w:w="1264" w:type="dxa"/>
            <w:tcBorders>
              <w:top w:val="nil"/>
            </w:tcBorders>
            <w:vAlign w:val="bottom"/>
          </w:tcPr>
          <w:p w14:paraId="2DA4B499" w14:textId="77777777" w:rsidR="002E2FFA" w:rsidRDefault="002E2FFA" w:rsidP="002E2FFA"/>
        </w:tc>
        <w:tc>
          <w:tcPr>
            <w:tcW w:w="1264" w:type="dxa"/>
            <w:tcBorders>
              <w:top w:val="nil"/>
            </w:tcBorders>
            <w:vAlign w:val="bottom"/>
          </w:tcPr>
          <w:p w14:paraId="22B12820" w14:textId="77777777" w:rsidR="002E2FFA" w:rsidRDefault="002E2FFA" w:rsidP="002E2FFA"/>
        </w:tc>
      </w:tr>
      <w:tr w:rsidR="002E2FFA" w:rsidRPr="002E2FFA" w14:paraId="2EC9C329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</w:tcPr>
          <w:p w14:paraId="6D782D7B" w14:textId="77777777" w:rsidR="002E2FFA" w:rsidRPr="002E2FFA" w:rsidRDefault="002E2FFA" w:rsidP="002E2FFA">
            <w:pPr>
              <w:pStyle w:val="Off-MonthDate"/>
            </w:pPr>
            <w:r>
              <w:t>4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3675ABCA" w14:textId="77777777" w:rsidR="002E2FFA" w:rsidRPr="002E2FFA" w:rsidRDefault="002E2FFA" w:rsidP="002E2FFA">
            <w:pPr>
              <w:pStyle w:val="Off-MonthDate"/>
            </w:pPr>
            <w:r w:rsidRPr="002E2FFA">
              <w:t>5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</w:tcPr>
          <w:p w14:paraId="5B4C3D2C" w14:textId="77777777" w:rsidR="002E2FFA" w:rsidRPr="002E2FFA" w:rsidRDefault="002E2FFA" w:rsidP="002E2FFA">
            <w:pPr>
              <w:pStyle w:val="Off-MonthDate"/>
            </w:pPr>
            <w:r w:rsidRPr="002E2FFA">
              <w:t>6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16D3A431" w14:textId="77777777" w:rsidR="002E2FFA" w:rsidRPr="002E2FFA" w:rsidRDefault="002E2FFA" w:rsidP="002E2FFA">
            <w:pPr>
              <w:pStyle w:val="Off-MonthDate"/>
            </w:pPr>
            <w:r w:rsidRPr="002E2FFA">
              <w:t>7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</w:tcPr>
          <w:p w14:paraId="504EB228" w14:textId="77777777" w:rsidR="002E2FFA" w:rsidRPr="002E2FFA" w:rsidRDefault="002E2FFA" w:rsidP="002E2FFA">
            <w:pPr>
              <w:pStyle w:val="Off-MonthDate"/>
            </w:pPr>
            <w:r w:rsidRPr="002E2FFA">
              <w:t>8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761597DF" w14:textId="77777777" w:rsidR="002E2FFA" w:rsidRPr="002E2FFA" w:rsidRDefault="002E2FFA" w:rsidP="002E2FFA">
            <w:pPr>
              <w:pStyle w:val="Off-MonthDate"/>
            </w:pPr>
            <w:r w:rsidRPr="002E2FFA">
              <w:t>9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35704311" w14:textId="77777777" w:rsidR="002E2FFA" w:rsidRPr="002E2FFA" w:rsidRDefault="002E2FFA" w:rsidP="002E2FFA">
            <w:pPr>
              <w:pStyle w:val="Off-MonthDate"/>
            </w:pPr>
            <w:r w:rsidRPr="002E2FFA">
              <w:t>10</w:t>
            </w:r>
          </w:p>
        </w:tc>
      </w:tr>
      <w:tr w:rsidR="002E2FFA" w14:paraId="1FCD651B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</w:tcBorders>
          </w:tcPr>
          <w:p w14:paraId="0D50C986" w14:textId="77777777" w:rsidR="002E2FFA" w:rsidRDefault="002E2FFA" w:rsidP="002E2FFA"/>
        </w:tc>
        <w:tc>
          <w:tcPr>
            <w:tcW w:w="1264" w:type="dxa"/>
            <w:tcBorders>
              <w:top w:val="nil"/>
            </w:tcBorders>
          </w:tcPr>
          <w:p w14:paraId="6F4FD40C" w14:textId="77777777" w:rsidR="002E2FFA" w:rsidRDefault="002E2FFA" w:rsidP="002E2FFA"/>
        </w:tc>
        <w:tc>
          <w:tcPr>
            <w:tcW w:w="1263" w:type="dxa"/>
            <w:tcBorders>
              <w:top w:val="nil"/>
            </w:tcBorders>
          </w:tcPr>
          <w:p w14:paraId="6486BD4E" w14:textId="77777777" w:rsidR="002E2FFA" w:rsidRDefault="002E2FFA" w:rsidP="002E2FFA"/>
        </w:tc>
        <w:tc>
          <w:tcPr>
            <w:tcW w:w="1264" w:type="dxa"/>
            <w:tcBorders>
              <w:top w:val="nil"/>
            </w:tcBorders>
          </w:tcPr>
          <w:p w14:paraId="20193760" w14:textId="77777777" w:rsidR="002E2FFA" w:rsidRDefault="002E2FFA" w:rsidP="002E2FFA"/>
        </w:tc>
        <w:tc>
          <w:tcPr>
            <w:tcW w:w="1263" w:type="dxa"/>
            <w:tcBorders>
              <w:top w:val="nil"/>
            </w:tcBorders>
          </w:tcPr>
          <w:p w14:paraId="026E0FC8" w14:textId="77777777" w:rsidR="002E2FFA" w:rsidRDefault="002E2FFA" w:rsidP="002E2FFA"/>
        </w:tc>
        <w:tc>
          <w:tcPr>
            <w:tcW w:w="1264" w:type="dxa"/>
            <w:tcBorders>
              <w:top w:val="nil"/>
            </w:tcBorders>
          </w:tcPr>
          <w:p w14:paraId="53601E15" w14:textId="77777777" w:rsidR="002E2FFA" w:rsidRDefault="002E2FFA" w:rsidP="002E2FFA"/>
        </w:tc>
        <w:tc>
          <w:tcPr>
            <w:tcW w:w="1264" w:type="dxa"/>
            <w:tcBorders>
              <w:top w:val="nil"/>
            </w:tcBorders>
          </w:tcPr>
          <w:p w14:paraId="296EEED7" w14:textId="77777777" w:rsidR="002E2FFA" w:rsidRDefault="002E2FFA" w:rsidP="002E2FFA"/>
        </w:tc>
      </w:tr>
    </w:tbl>
    <w:p w14:paraId="25AC7CB9" w14:textId="77777777" w:rsidR="003C4EED" w:rsidRDefault="00B33D9E">
      <w:pPr>
        <w:pStyle w:val="Heading1"/>
      </w:pPr>
      <w:r>
        <w:t>Notes:</w:t>
      </w:r>
    </w:p>
    <w:p w14:paraId="65EB76AF" w14:textId="77777777" w:rsidR="003256DC" w:rsidRDefault="003256DC"/>
    <w:p w14:paraId="3E979926" w14:textId="77777777" w:rsidR="008B6C9B" w:rsidRDefault="008B6C9B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399"/>
        <w:gridCol w:w="5401"/>
      </w:tblGrid>
      <w:tr w:rsidR="003C4EED" w14:paraId="22D3BCCC" w14:textId="77777777" w:rsidTr="008B6C9B">
        <w:trPr>
          <w:cantSplit/>
        </w:trPr>
        <w:tc>
          <w:tcPr>
            <w:tcW w:w="5399" w:type="dxa"/>
          </w:tcPr>
          <w:p w14:paraId="153500B4" w14:textId="18930073" w:rsidR="003C4EED" w:rsidRDefault="00F52375">
            <w:pPr>
              <w:pStyle w:val="Month"/>
            </w:pPr>
            <w:r>
              <w:rPr>
                <w:rStyle w:val="q4iawc"/>
                <w:lang w:val="fr-FR"/>
              </w:rPr>
              <w:lastRenderedPageBreak/>
              <w:t>Avril</w:t>
            </w:r>
          </w:p>
        </w:tc>
        <w:tc>
          <w:tcPr>
            <w:tcW w:w="5401" w:type="dxa"/>
          </w:tcPr>
          <w:p w14:paraId="2D68A6CC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2FFEAC09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3"/>
        <w:gridCol w:w="1544"/>
        <w:gridCol w:w="1542"/>
        <w:gridCol w:w="1543"/>
        <w:gridCol w:w="1542"/>
        <w:gridCol w:w="1543"/>
        <w:gridCol w:w="1543"/>
      </w:tblGrid>
      <w:tr w:rsidR="003C4EED" w14:paraId="35802C49" w14:textId="77777777" w:rsidTr="003256DC">
        <w:trPr>
          <w:cantSplit/>
          <w:trHeight w:hRule="exact" w:val="274"/>
        </w:trPr>
        <w:tc>
          <w:tcPr>
            <w:tcW w:w="1263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81AAB83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12329D0E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ABFDB1B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6D457D69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1DE926D9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1484167F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2A5FBA70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7B79A2" w14:paraId="7143A64D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12FBEF2" w14:textId="77777777" w:rsidR="007B79A2" w:rsidRDefault="007B79A2" w:rsidP="007B79A2">
            <w:pPr>
              <w:pStyle w:val="Off-MonthDate"/>
            </w:pPr>
            <w:r>
              <w:t>28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FBCF5E5" w14:textId="77777777" w:rsidR="007B79A2" w:rsidRDefault="007B79A2" w:rsidP="007B79A2">
            <w:pPr>
              <w:pStyle w:val="Off-MonthDate"/>
            </w:pPr>
            <w:r>
              <w:t>29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F3243EF" w14:textId="77777777" w:rsidR="007B79A2" w:rsidRDefault="007B79A2" w:rsidP="007B79A2">
            <w:pPr>
              <w:pStyle w:val="Off-MonthDate"/>
            </w:pPr>
            <w:r>
              <w:t>30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664F77A" w14:textId="77777777" w:rsidR="007B79A2" w:rsidRDefault="007B79A2" w:rsidP="007B79A2">
            <w:pPr>
              <w:pStyle w:val="Off-MonthDate"/>
            </w:pPr>
            <w:r>
              <w:t>31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A76BA04" w14:textId="77777777" w:rsidR="007B79A2" w:rsidRPr="007B79A2" w:rsidRDefault="007B79A2" w:rsidP="007B79A2">
            <w:pPr>
              <w:pStyle w:val="Date"/>
            </w:pPr>
            <w:r w:rsidRPr="007B79A2">
              <w:t>1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7CB1C38" w14:textId="77777777" w:rsidR="007B79A2" w:rsidRPr="007B79A2" w:rsidRDefault="007B79A2" w:rsidP="007B79A2">
            <w:pPr>
              <w:pStyle w:val="Date"/>
            </w:pPr>
            <w:r w:rsidRPr="007B79A2">
              <w:t>2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6067857" w14:textId="77777777" w:rsidR="007B79A2" w:rsidRPr="007B79A2" w:rsidRDefault="007B79A2" w:rsidP="007B79A2">
            <w:pPr>
              <w:pStyle w:val="Date"/>
            </w:pPr>
            <w:r w:rsidRPr="007B79A2">
              <w:t>3</w:t>
            </w:r>
          </w:p>
        </w:tc>
      </w:tr>
      <w:tr w:rsidR="007B79A2" w14:paraId="07FE586E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B4FCC30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F591CC9" w14:textId="77777777" w:rsidR="007B79A2" w:rsidRDefault="007B79A2" w:rsidP="007B79A2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8B23292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74AE5ED" w14:textId="77777777" w:rsidR="007B79A2" w:rsidRDefault="007B79A2" w:rsidP="007B79A2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F639B99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B552900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D12DEE8" w14:textId="77777777" w:rsidR="007B79A2" w:rsidRDefault="007B79A2" w:rsidP="007B79A2">
            <w:pPr>
              <w:pStyle w:val="Date"/>
            </w:pPr>
          </w:p>
        </w:tc>
      </w:tr>
      <w:tr w:rsidR="007B79A2" w14:paraId="554C387F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3932809" w14:textId="77777777" w:rsidR="007B79A2" w:rsidRDefault="007B79A2" w:rsidP="007B79A2">
            <w:pPr>
              <w:pStyle w:val="Date"/>
            </w:pPr>
            <w:r>
              <w:t>4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F73C452" w14:textId="77777777" w:rsidR="007B79A2" w:rsidRDefault="007B79A2" w:rsidP="007B79A2">
            <w:pPr>
              <w:pStyle w:val="Date"/>
            </w:pPr>
            <w:r w:rsidRPr="00271448">
              <w:t>5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73F82F1" w14:textId="77777777" w:rsidR="007B79A2" w:rsidRDefault="007B79A2" w:rsidP="007B79A2">
            <w:pPr>
              <w:pStyle w:val="Date"/>
            </w:pPr>
            <w:r w:rsidRPr="00271448">
              <w:t>6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A8F027B" w14:textId="77777777" w:rsidR="007B79A2" w:rsidRDefault="007B79A2" w:rsidP="007B79A2">
            <w:pPr>
              <w:pStyle w:val="Date"/>
            </w:pPr>
            <w:r w:rsidRPr="00271448">
              <w:t>7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B5F2BF5" w14:textId="77777777" w:rsidR="007B79A2" w:rsidRDefault="007B79A2" w:rsidP="007B79A2">
            <w:pPr>
              <w:pStyle w:val="Date"/>
            </w:pPr>
            <w:r w:rsidRPr="00271448">
              <w:t>8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D2638D5" w14:textId="77777777" w:rsidR="007B79A2" w:rsidRDefault="007B79A2" w:rsidP="007B79A2">
            <w:pPr>
              <w:pStyle w:val="Date"/>
            </w:pPr>
            <w:r w:rsidRPr="00271448">
              <w:t>9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E5F339E" w14:textId="77777777" w:rsidR="007B79A2" w:rsidRDefault="007B79A2" w:rsidP="007B79A2">
            <w:pPr>
              <w:pStyle w:val="Date"/>
            </w:pPr>
            <w:r w:rsidRPr="00271448">
              <w:t>10</w:t>
            </w:r>
          </w:p>
        </w:tc>
      </w:tr>
      <w:tr w:rsidR="007B79A2" w14:paraId="0CD223B1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82042F7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8B5EDF9" w14:textId="77777777" w:rsidR="007B79A2" w:rsidRDefault="007B79A2" w:rsidP="007B79A2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677470B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8ED45D1" w14:textId="77777777" w:rsidR="007B79A2" w:rsidRDefault="007B79A2" w:rsidP="007B79A2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19C2E14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FA09639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EAFE433" w14:textId="77777777" w:rsidR="007B79A2" w:rsidRDefault="007B79A2" w:rsidP="007B79A2">
            <w:pPr>
              <w:pStyle w:val="Date"/>
            </w:pPr>
          </w:p>
        </w:tc>
      </w:tr>
      <w:tr w:rsidR="007B79A2" w14:paraId="3F372B4F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4AFE263" w14:textId="77777777" w:rsidR="007B79A2" w:rsidRDefault="007B79A2" w:rsidP="007B79A2">
            <w:pPr>
              <w:pStyle w:val="Date"/>
            </w:pPr>
            <w:r>
              <w:t>11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A8CECCC" w14:textId="77777777" w:rsidR="007B79A2" w:rsidRDefault="007B79A2" w:rsidP="007B79A2">
            <w:pPr>
              <w:pStyle w:val="Date"/>
            </w:pPr>
            <w:r w:rsidRPr="00271448">
              <w:t>12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B651944" w14:textId="77777777" w:rsidR="007B79A2" w:rsidRDefault="007B79A2" w:rsidP="007B79A2">
            <w:pPr>
              <w:pStyle w:val="Date"/>
            </w:pPr>
            <w:r w:rsidRPr="00271448">
              <w:t>13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087004C" w14:textId="77777777" w:rsidR="007B79A2" w:rsidRDefault="007B79A2" w:rsidP="007B79A2">
            <w:pPr>
              <w:pStyle w:val="Date"/>
            </w:pPr>
            <w:r w:rsidRPr="00271448">
              <w:t>14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6233F19" w14:textId="77777777" w:rsidR="007B79A2" w:rsidRDefault="007B79A2" w:rsidP="007B79A2">
            <w:pPr>
              <w:pStyle w:val="Date"/>
            </w:pPr>
            <w:r w:rsidRPr="00271448">
              <w:t>15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138739C" w14:textId="77777777" w:rsidR="007B79A2" w:rsidRDefault="007B79A2" w:rsidP="007B79A2">
            <w:pPr>
              <w:pStyle w:val="Date"/>
            </w:pPr>
            <w:r w:rsidRPr="00271448">
              <w:t>16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DB7CCC2" w14:textId="77777777" w:rsidR="007B79A2" w:rsidRDefault="007B79A2" w:rsidP="007B79A2">
            <w:pPr>
              <w:pStyle w:val="Date"/>
            </w:pPr>
            <w:r w:rsidRPr="00271448">
              <w:t>17</w:t>
            </w:r>
          </w:p>
        </w:tc>
      </w:tr>
      <w:tr w:rsidR="007B79A2" w14:paraId="6AB9911C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2854C3E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ECAB880" w14:textId="77777777" w:rsidR="007B79A2" w:rsidRDefault="007B79A2" w:rsidP="007B79A2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214AF0A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E8BD060" w14:textId="77777777" w:rsidR="007B79A2" w:rsidRDefault="007B79A2" w:rsidP="007B79A2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4C5C021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1686FE2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E98E5EE" w14:textId="77777777" w:rsidR="007B79A2" w:rsidRDefault="007B79A2" w:rsidP="007B79A2">
            <w:pPr>
              <w:pStyle w:val="Date"/>
            </w:pPr>
          </w:p>
        </w:tc>
      </w:tr>
      <w:tr w:rsidR="007B79A2" w14:paraId="29BED88D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C00C69C" w14:textId="77777777" w:rsidR="007B79A2" w:rsidRDefault="007B79A2" w:rsidP="007B79A2">
            <w:pPr>
              <w:pStyle w:val="Date"/>
            </w:pPr>
            <w:r>
              <w:t>18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4D03253" w14:textId="77777777" w:rsidR="007B79A2" w:rsidRDefault="007B79A2" w:rsidP="007B79A2">
            <w:pPr>
              <w:pStyle w:val="Date"/>
            </w:pPr>
            <w:r w:rsidRPr="00271448">
              <w:t>19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2278A78" w14:textId="77777777" w:rsidR="007B79A2" w:rsidRDefault="007B79A2" w:rsidP="007B79A2">
            <w:pPr>
              <w:pStyle w:val="Date"/>
            </w:pPr>
            <w:r w:rsidRPr="00271448">
              <w:t>20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1F80238" w14:textId="77777777" w:rsidR="007B79A2" w:rsidRDefault="007B79A2" w:rsidP="007B79A2">
            <w:pPr>
              <w:pStyle w:val="Date"/>
            </w:pPr>
            <w:r w:rsidRPr="00271448">
              <w:t>21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27A1C73" w14:textId="77777777" w:rsidR="007B79A2" w:rsidRDefault="007B79A2" w:rsidP="007B79A2">
            <w:pPr>
              <w:pStyle w:val="Date"/>
            </w:pPr>
            <w:r w:rsidRPr="00271448">
              <w:t>22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1A2363A" w14:textId="77777777" w:rsidR="007B79A2" w:rsidRDefault="007B79A2" w:rsidP="007B79A2">
            <w:pPr>
              <w:pStyle w:val="Date"/>
            </w:pPr>
            <w:r w:rsidRPr="00271448">
              <w:t>23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7072FBB" w14:textId="77777777" w:rsidR="007B79A2" w:rsidRDefault="007B79A2" w:rsidP="007B79A2">
            <w:pPr>
              <w:pStyle w:val="Date"/>
            </w:pPr>
            <w:r w:rsidRPr="00271448">
              <w:t>24</w:t>
            </w:r>
          </w:p>
        </w:tc>
      </w:tr>
      <w:tr w:rsidR="007B79A2" w14:paraId="5DCC55B5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98654DE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172929A" w14:textId="77777777" w:rsidR="007B79A2" w:rsidRDefault="007B79A2" w:rsidP="007B79A2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36F0280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4BFB933" w14:textId="77777777" w:rsidR="007B79A2" w:rsidRDefault="007B79A2" w:rsidP="007B79A2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A30A50F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738E786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D16C690" w14:textId="77777777" w:rsidR="007B79A2" w:rsidRDefault="007B79A2" w:rsidP="007B79A2">
            <w:pPr>
              <w:pStyle w:val="Date"/>
            </w:pPr>
          </w:p>
        </w:tc>
      </w:tr>
      <w:tr w:rsidR="007B79A2" w14:paraId="4DD43583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300E0F7" w14:textId="77777777" w:rsidR="007B79A2" w:rsidRDefault="007B79A2" w:rsidP="007B79A2">
            <w:pPr>
              <w:pStyle w:val="Date"/>
            </w:pPr>
            <w:r>
              <w:t>25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3C31FE6" w14:textId="77777777" w:rsidR="007B79A2" w:rsidRDefault="007B79A2" w:rsidP="007B79A2">
            <w:pPr>
              <w:pStyle w:val="Date"/>
            </w:pPr>
            <w:r w:rsidRPr="00271448">
              <w:t>26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FAB8EEC" w14:textId="77777777" w:rsidR="007B79A2" w:rsidRDefault="007B79A2" w:rsidP="007B79A2">
            <w:pPr>
              <w:pStyle w:val="Date"/>
            </w:pPr>
            <w:r w:rsidRPr="00271448">
              <w:t>27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396F8CE" w14:textId="77777777" w:rsidR="007B79A2" w:rsidRDefault="007B79A2" w:rsidP="007B79A2">
            <w:pPr>
              <w:pStyle w:val="Date"/>
            </w:pPr>
            <w:r w:rsidRPr="00271448">
              <w:t>28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1D3E775" w14:textId="77777777" w:rsidR="007B79A2" w:rsidRDefault="007B79A2" w:rsidP="007B79A2">
            <w:pPr>
              <w:pStyle w:val="Date"/>
            </w:pPr>
            <w:r w:rsidRPr="00271448">
              <w:t>29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9632748" w14:textId="77777777" w:rsidR="007B79A2" w:rsidRDefault="007B79A2" w:rsidP="007B79A2">
            <w:pPr>
              <w:pStyle w:val="Date"/>
            </w:pPr>
            <w:r w:rsidRPr="00271448">
              <w:t>30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2BE6BC58" w14:textId="77777777" w:rsidR="007B79A2" w:rsidRDefault="007B79A2" w:rsidP="007B79A2">
            <w:pPr>
              <w:pStyle w:val="Off-MonthDate"/>
            </w:pPr>
            <w:r>
              <w:t>1</w:t>
            </w:r>
          </w:p>
        </w:tc>
      </w:tr>
      <w:tr w:rsidR="007B79A2" w14:paraId="58D1EAA2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115CF9C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CCA7887" w14:textId="77777777" w:rsidR="007B79A2" w:rsidRDefault="007B79A2" w:rsidP="007B79A2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E7E9941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9CA0DA7" w14:textId="77777777" w:rsidR="007B79A2" w:rsidRDefault="007B79A2" w:rsidP="007B79A2">
            <w:pPr>
              <w:pStyle w:val="Date"/>
            </w:pPr>
          </w:p>
        </w:tc>
        <w:tc>
          <w:tcPr>
            <w:tcW w:w="1263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77AC4F7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BE316F8" w14:textId="77777777" w:rsidR="007B79A2" w:rsidRDefault="007B79A2" w:rsidP="007B79A2">
            <w:pPr>
              <w:pStyle w:val="Date"/>
            </w:pPr>
          </w:p>
        </w:tc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1F4D666" w14:textId="77777777" w:rsidR="007B79A2" w:rsidRDefault="007B79A2" w:rsidP="007B79A2">
            <w:pPr>
              <w:pStyle w:val="Date"/>
            </w:pPr>
          </w:p>
        </w:tc>
      </w:tr>
      <w:tr w:rsidR="007B79A2" w:rsidRPr="007B79A2" w14:paraId="62EA34F9" w14:textId="77777777" w:rsidTr="003256DC">
        <w:trPr>
          <w:cantSplit/>
          <w:trHeight w:hRule="exact" w:val="360"/>
        </w:trPr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</w:tcPr>
          <w:p w14:paraId="08233221" w14:textId="77777777" w:rsidR="007B79A2" w:rsidRPr="007B79A2" w:rsidRDefault="007B79A2" w:rsidP="007B79A2">
            <w:pPr>
              <w:pStyle w:val="Off-MonthDate"/>
            </w:pPr>
            <w:r>
              <w:t>2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4946D755" w14:textId="77777777" w:rsidR="007B79A2" w:rsidRPr="007B79A2" w:rsidRDefault="007B79A2" w:rsidP="007B79A2">
            <w:pPr>
              <w:pStyle w:val="Off-MonthDate"/>
            </w:pPr>
            <w:r w:rsidRPr="007B79A2">
              <w:t>3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</w:tcPr>
          <w:p w14:paraId="3DBFAC53" w14:textId="77777777" w:rsidR="007B79A2" w:rsidRPr="007B79A2" w:rsidRDefault="007B79A2" w:rsidP="007B79A2">
            <w:pPr>
              <w:pStyle w:val="Off-MonthDate"/>
            </w:pPr>
            <w:r w:rsidRPr="007B79A2">
              <w:t>4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7D42BAD3" w14:textId="77777777" w:rsidR="007B79A2" w:rsidRPr="007B79A2" w:rsidRDefault="007B79A2" w:rsidP="007B79A2">
            <w:pPr>
              <w:pStyle w:val="Off-MonthDate"/>
            </w:pPr>
            <w:r w:rsidRPr="007B79A2">
              <w:t>5</w:t>
            </w:r>
          </w:p>
        </w:tc>
        <w:tc>
          <w:tcPr>
            <w:tcW w:w="1263" w:type="dxa"/>
            <w:tcBorders>
              <w:top w:val="single" w:sz="4" w:space="0" w:color="BEA388" w:themeColor="accent4" w:themeTint="99"/>
              <w:bottom w:val="nil"/>
            </w:tcBorders>
          </w:tcPr>
          <w:p w14:paraId="04062638" w14:textId="77777777" w:rsidR="007B79A2" w:rsidRPr="007B79A2" w:rsidRDefault="007B79A2" w:rsidP="007B79A2">
            <w:pPr>
              <w:pStyle w:val="Off-MonthDate"/>
            </w:pPr>
            <w:r w:rsidRPr="007B79A2">
              <w:t>6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7AF4E5AB" w14:textId="77777777" w:rsidR="007B79A2" w:rsidRPr="007B79A2" w:rsidRDefault="007B79A2" w:rsidP="007B79A2">
            <w:pPr>
              <w:pStyle w:val="Off-MonthDate"/>
            </w:pPr>
            <w:r w:rsidRPr="007B79A2">
              <w:t>7</w:t>
            </w:r>
          </w:p>
        </w:tc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201BBB39" w14:textId="77777777" w:rsidR="007B79A2" w:rsidRPr="007B79A2" w:rsidRDefault="007B79A2" w:rsidP="007B79A2">
            <w:pPr>
              <w:pStyle w:val="Off-MonthDate"/>
            </w:pPr>
            <w:r w:rsidRPr="007B79A2">
              <w:t>8</w:t>
            </w:r>
          </w:p>
        </w:tc>
      </w:tr>
      <w:tr w:rsidR="007B79A2" w14:paraId="5BE3C4FD" w14:textId="77777777" w:rsidTr="003256DC">
        <w:trPr>
          <w:cantSplit/>
          <w:trHeight w:hRule="exact" w:val="1224"/>
        </w:trPr>
        <w:tc>
          <w:tcPr>
            <w:tcW w:w="1263" w:type="dxa"/>
            <w:tcBorders>
              <w:top w:val="nil"/>
            </w:tcBorders>
          </w:tcPr>
          <w:p w14:paraId="4DFF284C" w14:textId="77777777" w:rsidR="007B79A2" w:rsidRDefault="007B79A2" w:rsidP="007B79A2"/>
        </w:tc>
        <w:tc>
          <w:tcPr>
            <w:tcW w:w="1264" w:type="dxa"/>
            <w:tcBorders>
              <w:top w:val="nil"/>
            </w:tcBorders>
          </w:tcPr>
          <w:p w14:paraId="50B9BE68" w14:textId="77777777" w:rsidR="007B79A2" w:rsidRDefault="007B79A2" w:rsidP="007B79A2"/>
        </w:tc>
        <w:tc>
          <w:tcPr>
            <w:tcW w:w="1263" w:type="dxa"/>
            <w:tcBorders>
              <w:top w:val="nil"/>
            </w:tcBorders>
          </w:tcPr>
          <w:p w14:paraId="00CA6A9C" w14:textId="77777777" w:rsidR="007B79A2" w:rsidRDefault="007B79A2" w:rsidP="007B79A2"/>
        </w:tc>
        <w:tc>
          <w:tcPr>
            <w:tcW w:w="1264" w:type="dxa"/>
            <w:tcBorders>
              <w:top w:val="nil"/>
            </w:tcBorders>
          </w:tcPr>
          <w:p w14:paraId="70689971" w14:textId="77777777" w:rsidR="007B79A2" w:rsidRDefault="007B79A2" w:rsidP="007B79A2"/>
        </w:tc>
        <w:tc>
          <w:tcPr>
            <w:tcW w:w="1263" w:type="dxa"/>
            <w:tcBorders>
              <w:top w:val="nil"/>
            </w:tcBorders>
          </w:tcPr>
          <w:p w14:paraId="77D37BC9" w14:textId="77777777" w:rsidR="007B79A2" w:rsidRDefault="007B79A2" w:rsidP="007B79A2"/>
        </w:tc>
        <w:tc>
          <w:tcPr>
            <w:tcW w:w="1264" w:type="dxa"/>
            <w:tcBorders>
              <w:top w:val="nil"/>
            </w:tcBorders>
          </w:tcPr>
          <w:p w14:paraId="0740BD71" w14:textId="77777777" w:rsidR="007B79A2" w:rsidRDefault="007B79A2" w:rsidP="007B79A2"/>
        </w:tc>
        <w:tc>
          <w:tcPr>
            <w:tcW w:w="1264" w:type="dxa"/>
            <w:tcBorders>
              <w:top w:val="nil"/>
            </w:tcBorders>
          </w:tcPr>
          <w:p w14:paraId="59B04F6C" w14:textId="77777777" w:rsidR="007B79A2" w:rsidRDefault="007B79A2" w:rsidP="007B79A2"/>
        </w:tc>
      </w:tr>
    </w:tbl>
    <w:p w14:paraId="4C09072F" w14:textId="77777777" w:rsidR="003C4EED" w:rsidRDefault="00B33D9E">
      <w:pPr>
        <w:pStyle w:val="Heading1"/>
      </w:pPr>
      <w:r>
        <w:t>Notes:</w:t>
      </w:r>
    </w:p>
    <w:p w14:paraId="2E909C1F" w14:textId="77777777" w:rsidR="003256DC" w:rsidRDefault="003256DC"/>
    <w:p w14:paraId="222471C4" w14:textId="77777777" w:rsidR="008B6C9B" w:rsidRDefault="008B6C9B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399"/>
        <w:gridCol w:w="5401"/>
      </w:tblGrid>
      <w:tr w:rsidR="003C4EED" w14:paraId="7FFEADBE" w14:textId="77777777" w:rsidTr="008B6C9B">
        <w:trPr>
          <w:cantSplit/>
        </w:trPr>
        <w:tc>
          <w:tcPr>
            <w:tcW w:w="5399" w:type="dxa"/>
          </w:tcPr>
          <w:p w14:paraId="7CC2209B" w14:textId="0847EAA8" w:rsidR="003C4EED" w:rsidRDefault="00F52375">
            <w:pPr>
              <w:pStyle w:val="Month"/>
            </w:pPr>
            <w:r>
              <w:rPr>
                <w:rStyle w:val="q4iawc"/>
                <w:rFonts w:ascii="Leelawadee UI" w:hAnsi="Leelawadee UI" w:cs="Leelawadee UI" w:hint="cs"/>
                <w:cs/>
                <w:lang w:bidi="th-TH"/>
              </w:rPr>
              <w:lastRenderedPageBreak/>
              <w:t>อาจ</w:t>
            </w:r>
          </w:p>
        </w:tc>
        <w:tc>
          <w:tcPr>
            <w:tcW w:w="5401" w:type="dxa"/>
          </w:tcPr>
          <w:p w14:paraId="3E69E839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685C4676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3"/>
        <w:gridCol w:w="1543"/>
        <w:gridCol w:w="1543"/>
        <w:gridCol w:w="1542"/>
        <w:gridCol w:w="1543"/>
        <w:gridCol w:w="1543"/>
        <w:gridCol w:w="1543"/>
      </w:tblGrid>
      <w:tr w:rsidR="003C4EED" w14:paraId="36CBD67D" w14:textId="77777777" w:rsidTr="003256DC">
        <w:trPr>
          <w:cantSplit/>
          <w:trHeight w:hRule="exact" w:val="274"/>
        </w:trPr>
        <w:tc>
          <w:tcPr>
            <w:tcW w:w="125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7080132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922BD52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4C5CAAE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2FD5186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0B2D5321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64DADD79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B6F458C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E34269" w14:paraId="12EF52CE" w14:textId="77777777" w:rsidTr="003256DC">
        <w:trPr>
          <w:cantSplit/>
          <w:trHeight w:hRule="exact" w:val="360"/>
        </w:trPr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4F04FF4" w14:textId="77777777" w:rsidR="00E34269" w:rsidRDefault="00E34269" w:rsidP="00E34269">
            <w:pPr>
              <w:pStyle w:val="Off-MonthDate"/>
            </w:pPr>
            <w:r>
              <w:t>25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238159D" w14:textId="77777777" w:rsidR="00E34269" w:rsidRDefault="00E34269" w:rsidP="00E34269">
            <w:pPr>
              <w:pStyle w:val="Off-MonthDate"/>
            </w:pPr>
            <w:r>
              <w:t>26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CA1F6EF" w14:textId="77777777" w:rsidR="00E34269" w:rsidRDefault="00E34269" w:rsidP="00E34269">
            <w:pPr>
              <w:pStyle w:val="Off-MonthDate"/>
            </w:pPr>
            <w:r>
              <w:t>27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C8B12ED" w14:textId="77777777" w:rsidR="00E34269" w:rsidRDefault="00E34269" w:rsidP="00E34269">
            <w:pPr>
              <w:pStyle w:val="Off-MonthDate"/>
            </w:pPr>
            <w:r>
              <w:t>28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E6201B5" w14:textId="77777777" w:rsidR="00E34269" w:rsidRDefault="00E34269" w:rsidP="00E34269">
            <w:pPr>
              <w:pStyle w:val="Off-MonthDate"/>
            </w:pPr>
            <w:r>
              <w:t>29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0E88773" w14:textId="77777777" w:rsidR="00E34269" w:rsidRDefault="00E34269" w:rsidP="00E34269">
            <w:pPr>
              <w:pStyle w:val="Off-MonthDate"/>
            </w:pPr>
            <w:r>
              <w:t>30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3A102A5" w14:textId="77777777" w:rsidR="00E34269" w:rsidRDefault="00E34269" w:rsidP="00E34269">
            <w:pPr>
              <w:pStyle w:val="Date"/>
            </w:pPr>
            <w:r>
              <w:t>1</w:t>
            </w:r>
          </w:p>
        </w:tc>
      </w:tr>
      <w:tr w:rsidR="00E34269" w14:paraId="029D4045" w14:textId="77777777" w:rsidTr="003256DC">
        <w:trPr>
          <w:cantSplit/>
          <w:trHeight w:hRule="exact" w:val="1224"/>
        </w:trPr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2485AAB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CCAFD95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26EFE19" w14:textId="77777777" w:rsidR="00E34269" w:rsidRDefault="00E34269" w:rsidP="00E34269">
            <w:pPr>
              <w:pStyle w:val="Date"/>
            </w:pPr>
          </w:p>
        </w:tc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716BBB4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E2BD231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22B7EA3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9A60F14" w14:textId="77777777" w:rsidR="00E34269" w:rsidRDefault="00E34269" w:rsidP="00E34269">
            <w:pPr>
              <w:pStyle w:val="Date"/>
            </w:pPr>
          </w:p>
        </w:tc>
      </w:tr>
      <w:tr w:rsidR="00E34269" w:rsidRPr="00E34269" w14:paraId="4EE3915E" w14:textId="77777777" w:rsidTr="003256DC">
        <w:trPr>
          <w:cantSplit/>
          <w:trHeight w:hRule="exact" w:val="360"/>
        </w:trPr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5B74DE9" w14:textId="77777777" w:rsidR="00E34269" w:rsidRPr="00E34269" w:rsidRDefault="00E34269" w:rsidP="00E34269">
            <w:pPr>
              <w:pStyle w:val="Date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434E25A" w14:textId="77777777" w:rsidR="00E34269" w:rsidRPr="00E34269" w:rsidRDefault="00E34269" w:rsidP="00E34269">
            <w:pPr>
              <w:pStyle w:val="Date"/>
            </w:pPr>
            <w:r w:rsidRPr="00E34269">
              <w:t>3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BDC6718" w14:textId="77777777" w:rsidR="00E34269" w:rsidRPr="00E34269" w:rsidRDefault="00E34269" w:rsidP="00E34269">
            <w:pPr>
              <w:pStyle w:val="Date"/>
            </w:pPr>
            <w:r w:rsidRPr="00E34269">
              <w:t>4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16BD9BD" w14:textId="77777777" w:rsidR="00E34269" w:rsidRPr="00E34269" w:rsidRDefault="00E34269" w:rsidP="00E34269">
            <w:pPr>
              <w:pStyle w:val="Date"/>
            </w:pPr>
            <w:r w:rsidRPr="00E34269">
              <w:t>5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18CEF37" w14:textId="77777777" w:rsidR="00E34269" w:rsidRPr="00E34269" w:rsidRDefault="00E34269" w:rsidP="00E34269">
            <w:pPr>
              <w:pStyle w:val="Date"/>
            </w:pPr>
            <w:r w:rsidRPr="00E34269">
              <w:t>6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6C1FCBA" w14:textId="77777777" w:rsidR="00E34269" w:rsidRPr="00E34269" w:rsidRDefault="00E34269" w:rsidP="00E34269">
            <w:pPr>
              <w:pStyle w:val="Date"/>
            </w:pPr>
            <w:r w:rsidRPr="00E34269">
              <w:t>7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B094D34" w14:textId="77777777" w:rsidR="00E34269" w:rsidRPr="00E34269" w:rsidRDefault="00E34269" w:rsidP="00E34269">
            <w:pPr>
              <w:pStyle w:val="Date"/>
            </w:pPr>
            <w:r w:rsidRPr="00E34269">
              <w:t>8</w:t>
            </w:r>
          </w:p>
        </w:tc>
      </w:tr>
      <w:tr w:rsidR="00E34269" w14:paraId="4DB00C47" w14:textId="77777777" w:rsidTr="003256DC">
        <w:trPr>
          <w:cantSplit/>
          <w:trHeight w:hRule="exact" w:val="1224"/>
        </w:trPr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B4C95F3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42133BE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8CAB6CB" w14:textId="77777777" w:rsidR="00E34269" w:rsidRDefault="00E34269" w:rsidP="00E34269">
            <w:pPr>
              <w:pStyle w:val="Date"/>
            </w:pPr>
          </w:p>
        </w:tc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3D3817B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41B2F91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1FC8618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FB13E4D" w14:textId="77777777" w:rsidR="00E34269" w:rsidRDefault="00E34269" w:rsidP="00E34269">
            <w:pPr>
              <w:pStyle w:val="Date"/>
            </w:pPr>
          </w:p>
        </w:tc>
      </w:tr>
      <w:tr w:rsidR="00E34269" w14:paraId="530D6DF9" w14:textId="77777777" w:rsidTr="003256DC">
        <w:trPr>
          <w:cantSplit/>
          <w:trHeight w:hRule="exact" w:val="360"/>
        </w:trPr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5D3E6D1" w14:textId="77777777" w:rsidR="00E34269" w:rsidRDefault="00E34269" w:rsidP="00E34269">
            <w:pPr>
              <w:pStyle w:val="Date"/>
            </w:pPr>
            <w:r>
              <w:t>9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D4AD6C3" w14:textId="77777777" w:rsidR="00E34269" w:rsidRDefault="00E34269" w:rsidP="00E34269">
            <w:pPr>
              <w:pStyle w:val="Date"/>
            </w:pPr>
            <w:r w:rsidRPr="00271448">
              <w:t>10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B1DD3FA" w14:textId="77777777" w:rsidR="00E34269" w:rsidRDefault="00E34269" w:rsidP="00E34269">
            <w:pPr>
              <w:pStyle w:val="Date"/>
            </w:pPr>
            <w:r w:rsidRPr="00271448">
              <w:t>11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259EF31" w14:textId="77777777" w:rsidR="00E34269" w:rsidRDefault="00E34269" w:rsidP="00E34269">
            <w:pPr>
              <w:pStyle w:val="Date"/>
            </w:pPr>
            <w:r w:rsidRPr="00271448">
              <w:t>12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F3A0EAE" w14:textId="77777777" w:rsidR="00E34269" w:rsidRDefault="00E34269" w:rsidP="00E34269">
            <w:pPr>
              <w:pStyle w:val="Date"/>
            </w:pPr>
            <w:r w:rsidRPr="00271448">
              <w:t>13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15207EB" w14:textId="77777777" w:rsidR="00E34269" w:rsidRDefault="00E34269" w:rsidP="00E34269">
            <w:pPr>
              <w:pStyle w:val="Date"/>
            </w:pPr>
            <w:r w:rsidRPr="00271448">
              <w:t>14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306B2FE" w14:textId="77777777" w:rsidR="00E34269" w:rsidRDefault="00E34269" w:rsidP="00E34269">
            <w:pPr>
              <w:pStyle w:val="Date"/>
            </w:pPr>
            <w:r w:rsidRPr="00271448">
              <w:t>15</w:t>
            </w:r>
          </w:p>
        </w:tc>
      </w:tr>
      <w:tr w:rsidR="00E34269" w14:paraId="373DE830" w14:textId="77777777" w:rsidTr="003256DC">
        <w:trPr>
          <w:cantSplit/>
          <w:trHeight w:hRule="exact" w:val="1224"/>
        </w:trPr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540D009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279B64B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25350F5" w14:textId="77777777" w:rsidR="00E34269" w:rsidRDefault="00E34269" w:rsidP="00E34269">
            <w:pPr>
              <w:pStyle w:val="Date"/>
            </w:pPr>
          </w:p>
        </w:tc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155AE8F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F1658A0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752C034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CA4542C" w14:textId="77777777" w:rsidR="00E34269" w:rsidRDefault="00E34269" w:rsidP="00E34269">
            <w:pPr>
              <w:pStyle w:val="Date"/>
            </w:pPr>
          </w:p>
        </w:tc>
      </w:tr>
      <w:tr w:rsidR="00E34269" w14:paraId="28085720" w14:textId="77777777" w:rsidTr="003256DC">
        <w:trPr>
          <w:cantSplit/>
          <w:trHeight w:hRule="exact" w:val="360"/>
        </w:trPr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D0148DC" w14:textId="77777777" w:rsidR="00E34269" w:rsidRDefault="00E34269" w:rsidP="00E34269">
            <w:pPr>
              <w:pStyle w:val="Date"/>
            </w:pPr>
            <w:r>
              <w:t>16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5550E72" w14:textId="77777777" w:rsidR="00E34269" w:rsidRDefault="00E34269" w:rsidP="00E34269">
            <w:pPr>
              <w:pStyle w:val="Date"/>
            </w:pPr>
            <w:r w:rsidRPr="00271448">
              <w:t>17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B17DBD1" w14:textId="77777777" w:rsidR="00E34269" w:rsidRDefault="00E34269" w:rsidP="00E34269">
            <w:pPr>
              <w:pStyle w:val="Date"/>
            </w:pPr>
            <w:r w:rsidRPr="00271448">
              <w:t>18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D58C7CD" w14:textId="77777777" w:rsidR="00E34269" w:rsidRDefault="00E34269" w:rsidP="00E34269">
            <w:pPr>
              <w:pStyle w:val="Date"/>
            </w:pPr>
            <w:r w:rsidRPr="00271448">
              <w:t>19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1F5EC73" w14:textId="77777777" w:rsidR="00E34269" w:rsidRDefault="00E34269" w:rsidP="00E34269">
            <w:pPr>
              <w:pStyle w:val="Date"/>
            </w:pPr>
            <w:r w:rsidRPr="00271448">
              <w:t>20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27CBD9C" w14:textId="77777777" w:rsidR="00E34269" w:rsidRDefault="00E34269" w:rsidP="00E34269">
            <w:pPr>
              <w:pStyle w:val="Date"/>
            </w:pPr>
            <w:r w:rsidRPr="00271448">
              <w:t>21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682EE9A" w14:textId="77777777" w:rsidR="00E34269" w:rsidRDefault="00E34269" w:rsidP="00E34269">
            <w:pPr>
              <w:pStyle w:val="Date"/>
            </w:pPr>
            <w:r w:rsidRPr="00271448">
              <w:t>22</w:t>
            </w:r>
          </w:p>
        </w:tc>
      </w:tr>
      <w:tr w:rsidR="00E34269" w14:paraId="22106A01" w14:textId="77777777" w:rsidTr="003256DC">
        <w:trPr>
          <w:cantSplit/>
          <w:trHeight w:hRule="exact" w:val="1224"/>
        </w:trPr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3031D8C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991632C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9964443" w14:textId="77777777" w:rsidR="00E34269" w:rsidRDefault="00E34269" w:rsidP="00E34269">
            <w:pPr>
              <w:pStyle w:val="Date"/>
            </w:pPr>
          </w:p>
        </w:tc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4C57770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683C6E6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8723CC6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1923BE4" w14:textId="77777777" w:rsidR="00E34269" w:rsidRDefault="00E34269" w:rsidP="00E34269">
            <w:pPr>
              <w:pStyle w:val="Date"/>
            </w:pPr>
          </w:p>
        </w:tc>
      </w:tr>
      <w:tr w:rsidR="00E34269" w14:paraId="609EFF0C" w14:textId="77777777" w:rsidTr="003256DC">
        <w:trPr>
          <w:cantSplit/>
          <w:trHeight w:hRule="exact" w:val="357"/>
        </w:trPr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ABF6979" w14:textId="77777777" w:rsidR="00E34269" w:rsidRDefault="00E34269" w:rsidP="00E34269">
            <w:pPr>
              <w:pStyle w:val="Date"/>
            </w:pPr>
            <w:r>
              <w:t>23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C3E413D" w14:textId="77777777" w:rsidR="00E34269" w:rsidRDefault="00E34269" w:rsidP="00E34269">
            <w:pPr>
              <w:pStyle w:val="Date"/>
            </w:pPr>
            <w:r w:rsidRPr="00271448">
              <w:t>24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B59ABC9" w14:textId="77777777" w:rsidR="00E34269" w:rsidRDefault="00E34269" w:rsidP="00E34269">
            <w:pPr>
              <w:pStyle w:val="Date"/>
            </w:pPr>
            <w:r w:rsidRPr="00271448">
              <w:t>25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A2003B5" w14:textId="77777777" w:rsidR="00E34269" w:rsidRDefault="00E34269" w:rsidP="00E34269">
            <w:pPr>
              <w:pStyle w:val="Date"/>
            </w:pPr>
            <w:r w:rsidRPr="00271448">
              <w:t>26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93AE763" w14:textId="77777777" w:rsidR="00E34269" w:rsidRDefault="00E34269" w:rsidP="00E34269">
            <w:pPr>
              <w:pStyle w:val="Date"/>
            </w:pPr>
            <w:r w:rsidRPr="00271448">
              <w:t>27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3CB7005" w14:textId="77777777" w:rsidR="00E34269" w:rsidRDefault="00E34269" w:rsidP="00E34269">
            <w:pPr>
              <w:pStyle w:val="Date"/>
            </w:pPr>
            <w:r w:rsidRPr="00271448">
              <w:t>28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E954C5B" w14:textId="77777777" w:rsidR="00E34269" w:rsidRDefault="00E34269" w:rsidP="00E34269">
            <w:pPr>
              <w:pStyle w:val="Date"/>
            </w:pPr>
            <w:r w:rsidRPr="00271448">
              <w:t>29</w:t>
            </w:r>
          </w:p>
        </w:tc>
      </w:tr>
      <w:tr w:rsidR="00E34269" w14:paraId="1BDFCCD3" w14:textId="77777777" w:rsidTr="003256DC">
        <w:trPr>
          <w:cantSplit/>
          <w:trHeight w:hRule="exact" w:val="1224"/>
        </w:trPr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EAB4DD8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CD6332F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0765223" w14:textId="77777777" w:rsidR="00E34269" w:rsidRDefault="00E34269" w:rsidP="00E34269">
            <w:pPr>
              <w:pStyle w:val="Date"/>
            </w:pPr>
          </w:p>
        </w:tc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639EE2B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772BF36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81E616B" w14:textId="77777777" w:rsidR="00E34269" w:rsidRDefault="00E34269" w:rsidP="00E34269">
            <w:pPr>
              <w:pStyle w:val="Date"/>
            </w:pPr>
          </w:p>
        </w:tc>
        <w:tc>
          <w:tcPr>
            <w:tcW w:w="125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08C27CE" w14:textId="77777777" w:rsidR="00E34269" w:rsidRDefault="00E34269" w:rsidP="00E34269">
            <w:pPr>
              <w:pStyle w:val="Date"/>
            </w:pPr>
          </w:p>
        </w:tc>
      </w:tr>
      <w:tr w:rsidR="00E34269" w14:paraId="628E7D0C" w14:textId="77777777" w:rsidTr="003256DC">
        <w:trPr>
          <w:cantSplit/>
          <w:trHeight w:hRule="exact" w:val="360"/>
        </w:trPr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3C17CF6" w14:textId="77777777" w:rsidR="00E34269" w:rsidRDefault="00E34269" w:rsidP="00E34269">
            <w:pPr>
              <w:pStyle w:val="Date"/>
            </w:pPr>
            <w:r>
              <w:t>30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0E3EB8E" w14:textId="77777777" w:rsidR="00E34269" w:rsidRDefault="00E34269" w:rsidP="00E34269">
            <w:pPr>
              <w:pStyle w:val="Date"/>
            </w:pPr>
            <w:r w:rsidRPr="00271448">
              <w:t>31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</w:tcPr>
          <w:p w14:paraId="22D08453" w14:textId="77777777" w:rsidR="00E34269" w:rsidRPr="00E34269" w:rsidRDefault="00E34269" w:rsidP="00E34269">
            <w:pPr>
              <w:pStyle w:val="Off-MonthDate"/>
            </w:pPr>
            <w:r w:rsidRPr="00E34269">
              <w:t>1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</w:tcPr>
          <w:p w14:paraId="3471208C" w14:textId="77777777" w:rsidR="00E34269" w:rsidRPr="00E34269" w:rsidRDefault="00E34269" w:rsidP="00E34269">
            <w:pPr>
              <w:pStyle w:val="Off-MonthDate"/>
            </w:pPr>
            <w:r w:rsidRPr="00E34269">
              <w:t>2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</w:tcPr>
          <w:p w14:paraId="72FA5DC4" w14:textId="77777777" w:rsidR="00E34269" w:rsidRPr="00E34269" w:rsidRDefault="00E34269" w:rsidP="00E34269">
            <w:pPr>
              <w:pStyle w:val="Off-MonthDate"/>
            </w:pPr>
            <w:r w:rsidRPr="00E34269">
              <w:t>3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</w:tcPr>
          <w:p w14:paraId="09EC3047" w14:textId="77777777" w:rsidR="00E34269" w:rsidRPr="00E34269" w:rsidRDefault="00E34269" w:rsidP="00E34269">
            <w:pPr>
              <w:pStyle w:val="Off-MonthDate"/>
            </w:pPr>
            <w:r w:rsidRPr="00E34269">
              <w:t>4</w:t>
            </w:r>
          </w:p>
        </w:tc>
        <w:tc>
          <w:tcPr>
            <w:tcW w:w="1257" w:type="dxa"/>
            <w:tcBorders>
              <w:top w:val="single" w:sz="4" w:space="0" w:color="BEA388" w:themeColor="accent4" w:themeTint="99"/>
              <w:bottom w:val="nil"/>
            </w:tcBorders>
          </w:tcPr>
          <w:p w14:paraId="4504C1E0" w14:textId="77777777" w:rsidR="00E34269" w:rsidRPr="00E34269" w:rsidRDefault="00E34269" w:rsidP="00E34269">
            <w:pPr>
              <w:pStyle w:val="Off-MonthDate"/>
            </w:pPr>
            <w:r w:rsidRPr="00E34269">
              <w:t>5</w:t>
            </w:r>
          </w:p>
        </w:tc>
      </w:tr>
      <w:tr w:rsidR="00E34269" w14:paraId="094AEE83" w14:textId="77777777" w:rsidTr="003256DC">
        <w:trPr>
          <w:cantSplit/>
          <w:trHeight w:hRule="exact" w:val="1224"/>
        </w:trPr>
        <w:tc>
          <w:tcPr>
            <w:tcW w:w="1256" w:type="dxa"/>
            <w:tcBorders>
              <w:top w:val="nil"/>
            </w:tcBorders>
          </w:tcPr>
          <w:p w14:paraId="0F602AED" w14:textId="77777777" w:rsidR="00E34269" w:rsidRDefault="00E34269" w:rsidP="00E34269"/>
        </w:tc>
        <w:tc>
          <w:tcPr>
            <w:tcW w:w="1257" w:type="dxa"/>
            <w:tcBorders>
              <w:top w:val="nil"/>
            </w:tcBorders>
          </w:tcPr>
          <w:p w14:paraId="775B7958" w14:textId="77777777" w:rsidR="00E34269" w:rsidRDefault="00E34269" w:rsidP="00E34269"/>
        </w:tc>
        <w:tc>
          <w:tcPr>
            <w:tcW w:w="1257" w:type="dxa"/>
            <w:tcBorders>
              <w:top w:val="nil"/>
            </w:tcBorders>
          </w:tcPr>
          <w:p w14:paraId="0B4B2E77" w14:textId="77777777" w:rsidR="00E34269" w:rsidRDefault="00E34269" w:rsidP="00E34269"/>
        </w:tc>
        <w:tc>
          <w:tcPr>
            <w:tcW w:w="1256" w:type="dxa"/>
            <w:tcBorders>
              <w:top w:val="nil"/>
            </w:tcBorders>
          </w:tcPr>
          <w:p w14:paraId="5E424AB1" w14:textId="77777777" w:rsidR="00E34269" w:rsidRDefault="00E34269" w:rsidP="00E34269"/>
        </w:tc>
        <w:tc>
          <w:tcPr>
            <w:tcW w:w="1257" w:type="dxa"/>
            <w:tcBorders>
              <w:top w:val="nil"/>
            </w:tcBorders>
          </w:tcPr>
          <w:p w14:paraId="303862BC" w14:textId="77777777" w:rsidR="00E34269" w:rsidRDefault="00E34269" w:rsidP="00E34269"/>
        </w:tc>
        <w:tc>
          <w:tcPr>
            <w:tcW w:w="1257" w:type="dxa"/>
            <w:tcBorders>
              <w:top w:val="nil"/>
            </w:tcBorders>
          </w:tcPr>
          <w:p w14:paraId="7E30987D" w14:textId="77777777" w:rsidR="00E34269" w:rsidRDefault="00E34269" w:rsidP="00E34269"/>
        </w:tc>
        <w:tc>
          <w:tcPr>
            <w:tcW w:w="1257" w:type="dxa"/>
            <w:tcBorders>
              <w:top w:val="nil"/>
            </w:tcBorders>
          </w:tcPr>
          <w:p w14:paraId="2956FD94" w14:textId="77777777" w:rsidR="00E34269" w:rsidRDefault="00E34269" w:rsidP="00E34269"/>
        </w:tc>
      </w:tr>
    </w:tbl>
    <w:p w14:paraId="1AACBF9B" w14:textId="77777777" w:rsidR="003C4EED" w:rsidRPr="003256DC" w:rsidRDefault="00B33D9E" w:rsidP="003256DC">
      <w:pPr>
        <w:pStyle w:val="Heading1"/>
      </w:pPr>
      <w:r w:rsidRPr="003256DC">
        <w:t>Notes:</w:t>
      </w:r>
    </w:p>
    <w:p w14:paraId="0C998BEA" w14:textId="77777777" w:rsidR="003256DC" w:rsidRDefault="003256DC"/>
    <w:p w14:paraId="76F4CCDD" w14:textId="77777777" w:rsidR="008B6C9B" w:rsidRDefault="008B6C9B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399"/>
        <w:gridCol w:w="5401"/>
      </w:tblGrid>
      <w:tr w:rsidR="003C4EED" w14:paraId="281ED55A" w14:textId="77777777" w:rsidTr="008B6C9B">
        <w:trPr>
          <w:cantSplit/>
        </w:trPr>
        <w:tc>
          <w:tcPr>
            <w:tcW w:w="5399" w:type="dxa"/>
          </w:tcPr>
          <w:p w14:paraId="7999371E" w14:textId="7602DE44" w:rsidR="003C4EED" w:rsidRDefault="001C58C5">
            <w:pPr>
              <w:pStyle w:val="Month"/>
            </w:pPr>
            <w:r>
              <w:rPr>
                <w:rStyle w:val="q4iawc"/>
                <w:lang w:val="el-GR"/>
              </w:rPr>
              <w:lastRenderedPageBreak/>
              <w:t>Ιούνιος</w:t>
            </w:r>
          </w:p>
        </w:tc>
        <w:tc>
          <w:tcPr>
            <w:tcW w:w="5401" w:type="dxa"/>
          </w:tcPr>
          <w:p w14:paraId="05E47310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41EB9B70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2"/>
        <w:gridCol w:w="1543"/>
        <w:gridCol w:w="1543"/>
        <w:gridCol w:w="1543"/>
        <w:gridCol w:w="1543"/>
        <w:gridCol w:w="1543"/>
        <w:gridCol w:w="1543"/>
      </w:tblGrid>
      <w:tr w:rsidR="003C4EED" w14:paraId="7BB6EB23" w14:textId="77777777" w:rsidTr="004A4202">
        <w:trPr>
          <w:cantSplit/>
          <w:trHeight w:hRule="exact" w:val="274"/>
        </w:trPr>
        <w:tc>
          <w:tcPr>
            <w:tcW w:w="1264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06B6E4F1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179AF71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244C5D3E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20A1C92D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79AF78EB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BBECAB4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17334A1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6F052E" w14:paraId="280F0B9B" w14:textId="77777777" w:rsidTr="004A4202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3679813" w14:textId="77777777" w:rsidR="006F052E" w:rsidRDefault="006F052E" w:rsidP="006F052E">
            <w:pPr>
              <w:pStyle w:val="Off-MonthDate"/>
            </w:pPr>
            <w:r>
              <w:t>30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841DC35" w14:textId="77777777" w:rsidR="006F052E" w:rsidRDefault="006F052E" w:rsidP="006F052E">
            <w:pPr>
              <w:pStyle w:val="Off-MonthDate"/>
            </w:pPr>
            <w:r>
              <w:t>31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1A9A5CA" w14:textId="77777777" w:rsidR="006F052E" w:rsidRDefault="006F052E" w:rsidP="006F052E">
            <w:pPr>
              <w:pStyle w:val="Date"/>
            </w:pPr>
            <w:r w:rsidRPr="00C203C3">
              <w:t>1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449E343" w14:textId="77777777" w:rsidR="006F052E" w:rsidRDefault="006F052E" w:rsidP="006F052E">
            <w:pPr>
              <w:pStyle w:val="Date"/>
            </w:pPr>
            <w:r w:rsidRPr="00C203C3">
              <w:t>2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1A079FB" w14:textId="77777777" w:rsidR="006F052E" w:rsidRDefault="006F052E" w:rsidP="006F052E">
            <w:pPr>
              <w:pStyle w:val="Date"/>
            </w:pPr>
            <w:r w:rsidRPr="00C203C3">
              <w:t>3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4743BB3" w14:textId="77777777" w:rsidR="006F052E" w:rsidRDefault="006F052E" w:rsidP="006F052E">
            <w:pPr>
              <w:pStyle w:val="Date"/>
            </w:pPr>
            <w:r w:rsidRPr="00C203C3">
              <w:t>4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A22E744" w14:textId="77777777" w:rsidR="006F052E" w:rsidRDefault="006F052E" w:rsidP="006F052E">
            <w:pPr>
              <w:pStyle w:val="Date"/>
            </w:pPr>
            <w:r w:rsidRPr="00C203C3">
              <w:t>5</w:t>
            </w:r>
          </w:p>
        </w:tc>
      </w:tr>
      <w:tr w:rsidR="006F052E" w14:paraId="5C598C62" w14:textId="77777777" w:rsidTr="004A4202">
        <w:trPr>
          <w:cantSplit/>
          <w:trHeight w:hRule="exact" w:val="1224"/>
        </w:trPr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43D031C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3AD4628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9691F1B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0DB3FF3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63131E9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85468F3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94AF9AF" w14:textId="77777777" w:rsidR="006F052E" w:rsidRDefault="006F052E" w:rsidP="006F052E">
            <w:pPr>
              <w:pStyle w:val="Date"/>
            </w:pPr>
          </w:p>
        </w:tc>
      </w:tr>
      <w:tr w:rsidR="006F052E" w:rsidRPr="006F052E" w14:paraId="6C55182F" w14:textId="77777777" w:rsidTr="004A4202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26B7553" w14:textId="77777777" w:rsidR="006F052E" w:rsidRPr="006F052E" w:rsidRDefault="006F052E" w:rsidP="006F052E">
            <w:pPr>
              <w:pStyle w:val="Date"/>
            </w:pPr>
            <w:r w:rsidRPr="006F052E">
              <w:t>6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F80D64F" w14:textId="77777777" w:rsidR="006F052E" w:rsidRPr="006F052E" w:rsidRDefault="006F052E" w:rsidP="006F052E">
            <w:pPr>
              <w:pStyle w:val="Date"/>
            </w:pPr>
            <w:r w:rsidRPr="006F052E">
              <w:t>7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CAA5092" w14:textId="77777777" w:rsidR="006F052E" w:rsidRPr="006F052E" w:rsidRDefault="006F052E" w:rsidP="006F052E">
            <w:pPr>
              <w:pStyle w:val="Date"/>
            </w:pPr>
            <w:r w:rsidRPr="006F052E">
              <w:t>8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CE1A98A" w14:textId="77777777" w:rsidR="006F052E" w:rsidRPr="006F052E" w:rsidRDefault="006F052E" w:rsidP="006F052E">
            <w:pPr>
              <w:pStyle w:val="Date"/>
            </w:pPr>
            <w:r w:rsidRPr="006F052E">
              <w:t>9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831C4F6" w14:textId="77777777" w:rsidR="006F052E" w:rsidRPr="006F052E" w:rsidRDefault="006F052E" w:rsidP="006F052E">
            <w:pPr>
              <w:pStyle w:val="Date"/>
            </w:pPr>
            <w:r w:rsidRPr="006F052E">
              <w:t>10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85DE330" w14:textId="77777777" w:rsidR="006F052E" w:rsidRPr="006F052E" w:rsidRDefault="006F052E" w:rsidP="006F052E">
            <w:pPr>
              <w:pStyle w:val="Date"/>
            </w:pPr>
            <w:r w:rsidRPr="006F052E">
              <w:t>11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4E18FC3" w14:textId="77777777" w:rsidR="006F052E" w:rsidRPr="006F052E" w:rsidRDefault="006F052E" w:rsidP="006F052E">
            <w:pPr>
              <w:pStyle w:val="Date"/>
            </w:pPr>
            <w:r w:rsidRPr="006F052E">
              <w:t>12</w:t>
            </w:r>
          </w:p>
        </w:tc>
      </w:tr>
      <w:tr w:rsidR="006F052E" w14:paraId="310F7E52" w14:textId="77777777" w:rsidTr="004A4202">
        <w:trPr>
          <w:cantSplit/>
          <w:trHeight w:hRule="exact" w:val="1224"/>
        </w:trPr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78DB5F1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289A390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55489F3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73D29C8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078DD30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7CA33E9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3363155" w14:textId="77777777" w:rsidR="006F052E" w:rsidRDefault="006F052E" w:rsidP="006F052E">
            <w:pPr>
              <w:pStyle w:val="Date"/>
            </w:pPr>
          </w:p>
        </w:tc>
      </w:tr>
      <w:tr w:rsidR="006F052E" w14:paraId="00A66560" w14:textId="77777777" w:rsidTr="004A4202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A6DCD9B" w14:textId="77777777" w:rsidR="006F052E" w:rsidRDefault="006F052E" w:rsidP="006F052E">
            <w:pPr>
              <w:pStyle w:val="Date"/>
            </w:pPr>
            <w:r>
              <w:t>13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1758788" w14:textId="77777777" w:rsidR="006F052E" w:rsidRDefault="006F052E" w:rsidP="006F052E">
            <w:pPr>
              <w:pStyle w:val="Date"/>
            </w:pPr>
            <w:r w:rsidRPr="00C203C3">
              <w:t>14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4DD262D" w14:textId="77777777" w:rsidR="006F052E" w:rsidRDefault="006F052E" w:rsidP="006F052E">
            <w:pPr>
              <w:pStyle w:val="Date"/>
            </w:pPr>
            <w:r w:rsidRPr="00C203C3">
              <w:t>15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30E67EA" w14:textId="77777777" w:rsidR="006F052E" w:rsidRDefault="006F052E" w:rsidP="006F052E">
            <w:pPr>
              <w:pStyle w:val="Date"/>
            </w:pPr>
            <w:r w:rsidRPr="00C203C3">
              <w:t>16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AB52E22" w14:textId="77777777" w:rsidR="006F052E" w:rsidRDefault="006F052E" w:rsidP="006F052E">
            <w:pPr>
              <w:pStyle w:val="Date"/>
            </w:pPr>
            <w:r w:rsidRPr="00C203C3">
              <w:t>17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3B7BC0D" w14:textId="77777777" w:rsidR="006F052E" w:rsidRDefault="006F052E" w:rsidP="006F052E">
            <w:pPr>
              <w:pStyle w:val="Date"/>
            </w:pPr>
            <w:r w:rsidRPr="00C203C3">
              <w:t>18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AB5EF34" w14:textId="77777777" w:rsidR="006F052E" w:rsidRDefault="006F052E" w:rsidP="006F052E">
            <w:pPr>
              <w:pStyle w:val="Date"/>
            </w:pPr>
            <w:r w:rsidRPr="00C203C3">
              <w:t>19</w:t>
            </w:r>
          </w:p>
        </w:tc>
      </w:tr>
      <w:tr w:rsidR="006F052E" w14:paraId="292C9AC4" w14:textId="77777777" w:rsidTr="004A4202">
        <w:trPr>
          <w:cantSplit/>
          <w:trHeight w:hRule="exact" w:val="1224"/>
        </w:trPr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A8BD24B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10F467D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20FF414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9136A1D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8DA9743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4E9DACB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A7B59B0" w14:textId="77777777" w:rsidR="006F052E" w:rsidRDefault="006F052E" w:rsidP="006F052E">
            <w:pPr>
              <w:pStyle w:val="Date"/>
            </w:pPr>
          </w:p>
        </w:tc>
      </w:tr>
      <w:tr w:rsidR="006F052E" w14:paraId="61C7173A" w14:textId="77777777" w:rsidTr="004A4202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F3A2546" w14:textId="77777777" w:rsidR="006F052E" w:rsidRDefault="006F052E" w:rsidP="006F052E">
            <w:pPr>
              <w:pStyle w:val="Date"/>
            </w:pPr>
            <w:r>
              <w:t>20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4B4C0A0" w14:textId="77777777" w:rsidR="006F052E" w:rsidRDefault="006F052E" w:rsidP="006F052E">
            <w:pPr>
              <w:pStyle w:val="Date"/>
            </w:pPr>
            <w:r w:rsidRPr="00C203C3">
              <w:t>21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54E9DEF" w14:textId="77777777" w:rsidR="006F052E" w:rsidRDefault="006F052E" w:rsidP="006F052E">
            <w:pPr>
              <w:pStyle w:val="Date"/>
            </w:pPr>
            <w:r w:rsidRPr="00C203C3">
              <w:t>22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40D8B34" w14:textId="77777777" w:rsidR="006F052E" w:rsidRDefault="006F052E" w:rsidP="006F052E">
            <w:pPr>
              <w:pStyle w:val="Date"/>
            </w:pPr>
            <w:r w:rsidRPr="00C203C3">
              <w:t>23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6A21845" w14:textId="77777777" w:rsidR="006F052E" w:rsidRDefault="006F052E" w:rsidP="006F052E">
            <w:pPr>
              <w:pStyle w:val="Date"/>
            </w:pPr>
            <w:r w:rsidRPr="00C203C3">
              <w:t>24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389C265" w14:textId="77777777" w:rsidR="006F052E" w:rsidRDefault="006F052E" w:rsidP="006F052E">
            <w:pPr>
              <w:pStyle w:val="Date"/>
            </w:pPr>
            <w:r w:rsidRPr="00C203C3">
              <w:t>25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6F3606E" w14:textId="77777777" w:rsidR="006F052E" w:rsidRDefault="006F052E" w:rsidP="006F052E">
            <w:pPr>
              <w:pStyle w:val="Date"/>
            </w:pPr>
            <w:r w:rsidRPr="00C203C3">
              <w:t>26</w:t>
            </w:r>
          </w:p>
        </w:tc>
      </w:tr>
      <w:tr w:rsidR="006F052E" w14:paraId="34EF54D6" w14:textId="77777777" w:rsidTr="004A4202">
        <w:trPr>
          <w:cantSplit/>
          <w:trHeight w:hRule="exact" w:val="1224"/>
        </w:trPr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DD2FFE9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2B06072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3709DE1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2657782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9A6ADF6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A6C9A3F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3664198" w14:textId="77777777" w:rsidR="006F052E" w:rsidRDefault="006F052E" w:rsidP="006F052E">
            <w:pPr>
              <w:pStyle w:val="Date"/>
            </w:pPr>
          </w:p>
        </w:tc>
      </w:tr>
      <w:tr w:rsidR="006F052E" w14:paraId="32750352" w14:textId="77777777" w:rsidTr="004A4202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C966FE1" w14:textId="77777777" w:rsidR="006F052E" w:rsidRDefault="006F052E" w:rsidP="006F052E">
            <w:pPr>
              <w:pStyle w:val="Date"/>
            </w:pPr>
            <w:r>
              <w:t>27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24EF849" w14:textId="77777777" w:rsidR="006F052E" w:rsidRDefault="006F052E" w:rsidP="006F052E">
            <w:pPr>
              <w:pStyle w:val="Date"/>
            </w:pPr>
            <w:r w:rsidRPr="00C203C3">
              <w:t>28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A97D16C" w14:textId="77777777" w:rsidR="006F052E" w:rsidRDefault="006F052E" w:rsidP="006F052E">
            <w:pPr>
              <w:pStyle w:val="Date"/>
            </w:pPr>
            <w:r w:rsidRPr="00C203C3">
              <w:t>29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D4A1253" w14:textId="77777777" w:rsidR="006F052E" w:rsidRDefault="006F052E" w:rsidP="006F052E">
            <w:pPr>
              <w:pStyle w:val="Date"/>
            </w:pPr>
            <w:r w:rsidRPr="00C203C3">
              <w:t>30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0DADB7D2" w14:textId="77777777" w:rsidR="006F052E" w:rsidRDefault="006F052E" w:rsidP="006F052E">
            <w:pPr>
              <w:pStyle w:val="Off-MonthDate"/>
            </w:pPr>
            <w:r w:rsidRPr="00633ED8">
              <w:t>1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5C71B992" w14:textId="77777777" w:rsidR="006F052E" w:rsidRDefault="006F052E" w:rsidP="006F052E">
            <w:pPr>
              <w:pStyle w:val="Off-MonthDate"/>
            </w:pPr>
            <w:r w:rsidRPr="00633ED8">
              <w:t>2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11E8FE6B" w14:textId="77777777" w:rsidR="006F052E" w:rsidRDefault="006F052E" w:rsidP="006F052E">
            <w:pPr>
              <w:pStyle w:val="Off-MonthDate"/>
            </w:pPr>
            <w:r w:rsidRPr="00633ED8">
              <w:t>3</w:t>
            </w:r>
          </w:p>
        </w:tc>
      </w:tr>
      <w:tr w:rsidR="006F052E" w14:paraId="6F8CF475" w14:textId="77777777" w:rsidTr="004A4202">
        <w:trPr>
          <w:cantSplit/>
          <w:trHeight w:hRule="exact" w:val="1224"/>
        </w:trPr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E0D4052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D697A54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286E1FA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</w:tcBorders>
            <w:vAlign w:val="bottom"/>
          </w:tcPr>
          <w:p w14:paraId="0B97F83C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</w:tcBorders>
            <w:vAlign w:val="bottom"/>
          </w:tcPr>
          <w:p w14:paraId="601AC30E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</w:tcBorders>
            <w:vAlign w:val="bottom"/>
          </w:tcPr>
          <w:p w14:paraId="7DB9D5D3" w14:textId="77777777" w:rsidR="006F052E" w:rsidRDefault="006F052E" w:rsidP="006F052E">
            <w:pPr>
              <w:pStyle w:val="Date"/>
            </w:pPr>
          </w:p>
        </w:tc>
        <w:tc>
          <w:tcPr>
            <w:tcW w:w="1265" w:type="dxa"/>
            <w:tcBorders>
              <w:top w:val="nil"/>
            </w:tcBorders>
            <w:vAlign w:val="bottom"/>
          </w:tcPr>
          <w:p w14:paraId="5D4D0A31" w14:textId="77777777" w:rsidR="006F052E" w:rsidRDefault="006F052E" w:rsidP="006F052E">
            <w:pPr>
              <w:pStyle w:val="Date"/>
            </w:pPr>
          </w:p>
        </w:tc>
      </w:tr>
      <w:tr w:rsidR="006F052E" w:rsidRPr="006F052E" w14:paraId="07236A05" w14:textId="77777777" w:rsidTr="004A4202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0D8B139C" w14:textId="77777777" w:rsidR="006F052E" w:rsidRPr="006F052E" w:rsidRDefault="006F052E" w:rsidP="006F052E">
            <w:pPr>
              <w:pStyle w:val="Off-MonthDate"/>
            </w:pPr>
            <w:r w:rsidRPr="006F052E">
              <w:t>4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2B7BF8C0" w14:textId="77777777" w:rsidR="006F052E" w:rsidRPr="006F052E" w:rsidRDefault="006F052E" w:rsidP="006F052E">
            <w:pPr>
              <w:pStyle w:val="Off-MonthDate"/>
            </w:pPr>
            <w:r w:rsidRPr="006F052E">
              <w:t>5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4E02B69D" w14:textId="77777777" w:rsidR="006F052E" w:rsidRPr="006F052E" w:rsidRDefault="006F052E" w:rsidP="006F052E">
            <w:pPr>
              <w:pStyle w:val="Off-MonthDate"/>
            </w:pPr>
            <w:r w:rsidRPr="006F052E">
              <w:t>6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59248F35" w14:textId="77777777" w:rsidR="006F052E" w:rsidRPr="006F052E" w:rsidRDefault="006F052E" w:rsidP="006F052E">
            <w:pPr>
              <w:pStyle w:val="Off-MonthDate"/>
            </w:pPr>
            <w:r w:rsidRPr="006F052E">
              <w:t>7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6A96CCDA" w14:textId="77777777" w:rsidR="006F052E" w:rsidRPr="006F052E" w:rsidRDefault="006F052E" w:rsidP="006F052E">
            <w:pPr>
              <w:pStyle w:val="Off-MonthDate"/>
            </w:pPr>
            <w:r w:rsidRPr="006F052E">
              <w:t>8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363DB6EA" w14:textId="77777777" w:rsidR="006F052E" w:rsidRPr="006F052E" w:rsidRDefault="006F052E" w:rsidP="006F052E">
            <w:pPr>
              <w:pStyle w:val="Off-MonthDate"/>
            </w:pPr>
            <w:r w:rsidRPr="006F052E">
              <w:t>9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789F022D" w14:textId="77777777" w:rsidR="006F052E" w:rsidRPr="006F052E" w:rsidRDefault="006F052E" w:rsidP="006F052E">
            <w:pPr>
              <w:pStyle w:val="Off-MonthDate"/>
            </w:pPr>
            <w:r w:rsidRPr="006F052E">
              <w:t>10</w:t>
            </w:r>
          </w:p>
        </w:tc>
      </w:tr>
      <w:tr w:rsidR="006F052E" w14:paraId="29BF153F" w14:textId="77777777" w:rsidTr="004A4202">
        <w:trPr>
          <w:cantSplit/>
          <w:trHeight w:hRule="exact" w:val="1224"/>
        </w:trPr>
        <w:tc>
          <w:tcPr>
            <w:tcW w:w="1264" w:type="dxa"/>
            <w:tcBorders>
              <w:top w:val="nil"/>
            </w:tcBorders>
          </w:tcPr>
          <w:p w14:paraId="74A6E40E" w14:textId="77777777" w:rsidR="006F052E" w:rsidRDefault="006F052E" w:rsidP="006F052E"/>
        </w:tc>
        <w:tc>
          <w:tcPr>
            <w:tcW w:w="1265" w:type="dxa"/>
            <w:tcBorders>
              <w:top w:val="nil"/>
            </w:tcBorders>
          </w:tcPr>
          <w:p w14:paraId="4187EDAA" w14:textId="77777777" w:rsidR="006F052E" w:rsidRDefault="006F052E" w:rsidP="006F052E"/>
        </w:tc>
        <w:tc>
          <w:tcPr>
            <w:tcW w:w="1265" w:type="dxa"/>
            <w:tcBorders>
              <w:top w:val="nil"/>
            </w:tcBorders>
          </w:tcPr>
          <w:p w14:paraId="16B560E9" w14:textId="77777777" w:rsidR="006F052E" w:rsidRDefault="006F052E" w:rsidP="006F052E"/>
        </w:tc>
        <w:tc>
          <w:tcPr>
            <w:tcW w:w="1265" w:type="dxa"/>
            <w:tcBorders>
              <w:top w:val="nil"/>
            </w:tcBorders>
          </w:tcPr>
          <w:p w14:paraId="47538F6E" w14:textId="77777777" w:rsidR="006F052E" w:rsidRDefault="006F052E" w:rsidP="006F052E"/>
        </w:tc>
        <w:tc>
          <w:tcPr>
            <w:tcW w:w="1265" w:type="dxa"/>
            <w:tcBorders>
              <w:top w:val="nil"/>
            </w:tcBorders>
          </w:tcPr>
          <w:p w14:paraId="6BB23F0F" w14:textId="77777777" w:rsidR="006F052E" w:rsidRDefault="006F052E" w:rsidP="006F052E"/>
        </w:tc>
        <w:tc>
          <w:tcPr>
            <w:tcW w:w="1265" w:type="dxa"/>
            <w:tcBorders>
              <w:top w:val="nil"/>
            </w:tcBorders>
          </w:tcPr>
          <w:p w14:paraId="302A02F5" w14:textId="77777777" w:rsidR="006F052E" w:rsidRDefault="006F052E" w:rsidP="006F052E"/>
        </w:tc>
        <w:tc>
          <w:tcPr>
            <w:tcW w:w="1265" w:type="dxa"/>
            <w:tcBorders>
              <w:top w:val="nil"/>
            </w:tcBorders>
          </w:tcPr>
          <w:p w14:paraId="56C0490B" w14:textId="77777777" w:rsidR="006F052E" w:rsidRDefault="006F052E" w:rsidP="006F052E"/>
        </w:tc>
      </w:tr>
    </w:tbl>
    <w:p w14:paraId="229EDB18" w14:textId="77777777" w:rsidR="003C4EED" w:rsidRDefault="00B33D9E">
      <w:pPr>
        <w:pStyle w:val="Heading1"/>
      </w:pPr>
      <w:r>
        <w:t>Notes:</w:t>
      </w:r>
    </w:p>
    <w:p w14:paraId="51919938" w14:textId="77777777" w:rsidR="004A4202" w:rsidRDefault="004A4202"/>
    <w:p w14:paraId="682394A3" w14:textId="77777777" w:rsidR="008B6C9B" w:rsidRDefault="008B6C9B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399"/>
        <w:gridCol w:w="5401"/>
      </w:tblGrid>
      <w:tr w:rsidR="003C4EED" w14:paraId="20828B1F" w14:textId="77777777" w:rsidTr="008B6C9B">
        <w:trPr>
          <w:cantSplit/>
        </w:trPr>
        <w:tc>
          <w:tcPr>
            <w:tcW w:w="5399" w:type="dxa"/>
          </w:tcPr>
          <w:p w14:paraId="59AFD3A2" w14:textId="393BA33A" w:rsidR="003C4EED" w:rsidRDefault="001C58C5">
            <w:pPr>
              <w:pStyle w:val="Month"/>
            </w:pPr>
            <w:r>
              <w:rPr>
                <w:rStyle w:val="q4iawc"/>
                <w:lang w:val="uk-UA"/>
              </w:rPr>
              <w:lastRenderedPageBreak/>
              <w:t>липень</w:t>
            </w:r>
          </w:p>
        </w:tc>
        <w:tc>
          <w:tcPr>
            <w:tcW w:w="5401" w:type="dxa"/>
          </w:tcPr>
          <w:p w14:paraId="4956C2F8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4B1FF4BC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Caption w:val="Month calendar"/>
      </w:tblPr>
      <w:tblGrid>
        <w:gridCol w:w="1542"/>
        <w:gridCol w:w="1542"/>
        <w:gridCol w:w="1542"/>
        <w:gridCol w:w="1544"/>
        <w:gridCol w:w="1543"/>
        <w:gridCol w:w="1543"/>
        <w:gridCol w:w="1544"/>
      </w:tblGrid>
      <w:tr w:rsidR="003C4EED" w14:paraId="433D4E0C" w14:textId="77777777" w:rsidTr="004A4202">
        <w:trPr>
          <w:cantSplit/>
          <w:trHeight w:hRule="exact" w:val="274"/>
        </w:trPr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23FCAD49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2F908CF5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77C58C3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8660ECC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E529FC5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22C8257B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73529C26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D13193" w14:paraId="3C7ABA97" w14:textId="77777777" w:rsidTr="004A4202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1E80019" w14:textId="77777777" w:rsidR="00D13193" w:rsidRDefault="00D13193" w:rsidP="00D13193">
            <w:pPr>
              <w:pStyle w:val="Off-MonthDate"/>
            </w:pPr>
            <w:r>
              <w:t>27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C587B79" w14:textId="77777777" w:rsidR="00D13193" w:rsidRDefault="00D13193" w:rsidP="00D13193">
            <w:pPr>
              <w:pStyle w:val="Off-MonthDate"/>
            </w:pPr>
            <w:r>
              <w:t>28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985BA3B" w14:textId="77777777" w:rsidR="00D13193" w:rsidRDefault="00D13193" w:rsidP="00D13193">
            <w:pPr>
              <w:pStyle w:val="Off-MonthDate"/>
            </w:pPr>
            <w:r>
              <w:t>29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A464B24" w14:textId="77777777" w:rsidR="00D13193" w:rsidRDefault="00D13193" w:rsidP="00D13193">
            <w:pPr>
              <w:pStyle w:val="Off-MonthDate"/>
            </w:pPr>
            <w:r>
              <w:t>30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5BD7885" w14:textId="77777777" w:rsidR="00D13193" w:rsidRDefault="00D13193" w:rsidP="00D13193">
            <w:pPr>
              <w:pStyle w:val="Date"/>
            </w:pPr>
            <w:r w:rsidRPr="00C203C3">
              <w:t>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0C57B5B" w14:textId="77777777" w:rsidR="00D13193" w:rsidRDefault="00D13193" w:rsidP="00D13193">
            <w:pPr>
              <w:pStyle w:val="Date"/>
            </w:pPr>
            <w:r w:rsidRPr="00C203C3">
              <w:t>2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31A2143" w14:textId="77777777" w:rsidR="00D13193" w:rsidRDefault="00D13193" w:rsidP="00D13193">
            <w:pPr>
              <w:pStyle w:val="Date"/>
            </w:pPr>
            <w:r w:rsidRPr="00C203C3">
              <w:t>3</w:t>
            </w:r>
          </w:p>
        </w:tc>
      </w:tr>
      <w:tr w:rsidR="00D13193" w14:paraId="7D6CE88B" w14:textId="77777777" w:rsidTr="004A4202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B5515FC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A394A4D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2E43913" w14:textId="77777777" w:rsidR="00D13193" w:rsidRDefault="00D13193" w:rsidP="00D13193">
            <w:pPr>
              <w:pStyle w:val="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86E6439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E079BC6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4EFD630" w14:textId="77777777" w:rsidR="00D13193" w:rsidRDefault="00D13193" w:rsidP="00D13193">
            <w:pPr>
              <w:pStyle w:val="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FF8F8C8" w14:textId="77777777" w:rsidR="00D13193" w:rsidRDefault="00D13193" w:rsidP="00D13193">
            <w:pPr>
              <w:pStyle w:val="Date"/>
            </w:pPr>
          </w:p>
        </w:tc>
      </w:tr>
      <w:tr w:rsidR="00D13193" w14:paraId="305EBE4B" w14:textId="77777777" w:rsidTr="004A4202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6221F2C" w14:textId="77777777" w:rsidR="00D13193" w:rsidRDefault="00D13193" w:rsidP="00D13193">
            <w:pPr>
              <w:pStyle w:val="Date"/>
            </w:pPr>
            <w:r>
              <w:t>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612AC6E" w14:textId="77777777" w:rsidR="00D13193" w:rsidRDefault="00D13193" w:rsidP="00D13193">
            <w:pPr>
              <w:pStyle w:val="Date"/>
            </w:pPr>
            <w:r w:rsidRPr="00C203C3">
              <w:t>5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56DE2CF" w14:textId="77777777" w:rsidR="00D13193" w:rsidRDefault="00D13193" w:rsidP="00D13193">
            <w:pPr>
              <w:pStyle w:val="Date"/>
            </w:pPr>
            <w:r w:rsidRPr="00C203C3">
              <w:t>6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3A2F9F0" w14:textId="77777777" w:rsidR="00D13193" w:rsidRDefault="00D13193" w:rsidP="00D13193">
            <w:pPr>
              <w:pStyle w:val="Date"/>
            </w:pPr>
            <w:r w:rsidRPr="00C203C3">
              <w:t>7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E5B44C1" w14:textId="77777777" w:rsidR="00D13193" w:rsidRDefault="00D13193" w:rsidP="00D13193">
            <w:pPr>
              <w:pStyle w:val="Date"/>
            </w:pPr>
            <w:r w:rsidRPr="00C203C3">
              <w:t>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E696E6A" w14:textId="77777777" w:rsidR="00D13193" w:rsidRDefault="00D13193" w:rsidP="00D13193">
            <w:pPr>
              <w:pStyle w:val="Date"/>
            </w:pPr>
            <w:r w:rsidRPr="00C203C3">
              <w:t>9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DBDAB3B" w14:textId="77777777" w:rsidR="00D13193" w:rsidRDefault="00D13193" w:rsidP="00D13193">
            <w:pPr>
              <w:pStyle w:val="Date"/>
            </w:pPr>
            <w:r w:rsidRPr="00C203C3">
              <w:t>10</w:t>
            </w:r>
          </w:p>
        </w:tc>
      </w:tr>
      <w:tr w:rsidR="00D13193" w14:paraId="64A560F8" w14:textId="77777777" w:rsidTr="004A4202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DB6FE24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0407C14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4E4CC4E" w14:textId="77777777" w:rsidR="00D13193" w:rsidRDefault="00D13193" w:rsidP="00D13193">
            <w:pPr>
              <w:pStyle w:val="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87E9949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BCB7444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7381A04" w14:textId="77777777" w:rsidR="00D13193" w:rsidRDefault="00D13193" w:rsidP="00D13193">
            <w:pPr>
              <w:pStyle w:val="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E4ABF9B" w14:textId="77777777" w:rsidR="00D13193" w:rsidRDefault="00D13193" w:rsidP="00D13193">
            <w:pPr>
              <w:pStyle w:val="Date"/>
            </w:pPr>
          </w:p>
        </w:tc>
      </w:tr>
      <w:tr w:rsidR="00D13193" w14:paraId="3171EF0A" w14:textId="77777777" w:rsidTr="004A4202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785E4C2" w14:textId="77777777" w:rsidR="00D13193" w:rsidRDefault="00D13193" w:rsidP="00D13193">
            <w:pPr>
              <w:pStyle w:val="Date"/>
            </w:pPr>
            <w:r>
              <w:t>11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6A5B813" w14:textId="77777777" w:rsidR="00D13193" w:rsidRDefault="00D13193" w:rsidP="00D13193">
            <w:pPr>
              <w:pStyle w:val="Date"/>
            </w:pPr>
            <w:r w:rsidRPr="00C203C3">
              <w:t>12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E938353" w14:textId="77777777" w:rsidR="00D13193" w:rsidRDefault="00D13193" w:rsidP="00D13193">
            <w:pPr>
              <w:pStyle w:val="Date"/>
            </w:pPr>
            <w:r w:rsidRPr="00C203C3">
              <w:t>13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C21D980" w14:textId="77777777" w:rsidR="00D13193" w:rsidRDefault="00D13193" w:rsidP="00D13193">
            <w:pPr>
              <w:pStyle w:val="Date"/>
            </w:pPr>
            <w:r w:rsidRPr="00C203C3">
              <w:t>14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9A1CEE0" w14:textId="77777777" w:rsidR="00D13193" w:rsidRDefault="00D13193" w:rsidP="00D13193">
            <w:pPr>
              <w:pStyle w:val="Date"/>
            </w:pPr>
            <w:r w:rsidRPr="00C203C3">
              <w:t>15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F8A5D3D" w14:textId="77777777" w:rsidR="00D13193" w:rsidRDefault="00D13193" w:rsidP="00D13193">
            <w:pPr>
              <w:pStyle w:val="Date"/>
            </w:pPr>
            <w:r w:rsidRPr="00C203C3">
              <w:t>16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A27BC5D" w14:textId="77777777" w:rsidR="00D13193" w:rsidRDefault="00D13193" w:rsidP="00D13193">
            <w:pPr>
              <w:pStyle w:val="Date"/>
            </w:pPr>
            <w:r w:rsidRPr="00C203C3">
              <w:t>17</w:t>
            </w:r>
          </w:p>
        </w:tc>
      </w:tr>
      <w:tr w:rsidR="00D13193" w14:paraId="3B9399FB" w14:textId="77777777" w:rsidTr="004A4202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AEC0F65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D17A1CF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EA74F74" w14:textId="77777777" w:rsidR="00D13193" w:rsidRDefault="00D13193" w:rsidP="00D13193">
            <w:pPr>
              <w:pStyle w:val="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39FD309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56FB517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98335BB" w14:textId="77777777" w:rsidR="00D13193" w:rsidRDefault="00D13193" w:rsidP="00D13193">
            <w:pPr>
              <w:pStyle w:val="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9B122E0" w14:textId="77777777" w:rsidR="00D13193" w:rsidRDefault="00D13193" w:rsidP="00D13193">
            <w:pPr>
              <w:pStyle w:val="Date"/>
            </w:pPr>
          </w:p>
        </w:tc>
      </w:tr>
      <w:tr w:rsidR="00D13193" w14:paraId="641D42BD" w14:textId="77777777" w:rsidTr="004A4202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8870B46" w14:textId="77777777" w:rsidR="00D13193" w:rsidRDefault="00D13193" w:rsidP="00D13193">
            <w:pPr>
              <w:pStyle w:val="Date"/>
            </w:pPr>
            <w:r>
              <w:t>18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FC85525" w14:textId="77777777" w:rsidR="00D13193" w:rsidRDefault="00D13193" w:rsidP="00D13193">
            <w:pPr>
              <w:pStyle w:val="Date"/>
            </w:pPr>
            <w:r w:rsidRPr="00C203C3">
              <w:t>19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37748AE" w14:textId="77777777" w:rsidR="00D13193" w:rsidRDefault="00D13193" w:rsidP="00D13193">
            <w:pPr>
              <w:pStyle w:val="Date"/>
            </w:pPr>
            <w:r w:rsidRPr="00C203C3">
              <w:t>20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22C05B1" w14:textId="77777777" w:rsidR="00D13193" w:rsidRDefault="00D13193" w:rsidP="00D13193">
            <w:pPr>
              <w:pStyle w:val="Date"/>
            </w:pPr>
            <w:r w:rsidRPr="00C203C3">
              <w:t>21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DE31FE8" w14:textId="77777777" w:rsidR="00D13193" w:rsidRDefault="00D13193" w:rsidP="00D13193">
            <w:pPr>
              <w:pStyle w:val="Date"/>
            </w:pPr>
            <w:r w:rsidRPr="00C203C3">
              <w:t>22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D4BE17E" w14:textId="77777777" w:rsidR="00D13193" w:rsidRDefault="00D13193" w:rsidP="00D13193">
            <w:pPr>
              <w:pStyle w:val="Date"/>
            </w:pPr>
            <w:r w:rsidRPr="00C203C3">
              <w:t>23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316934A" w14:textId="77777777" w:rsidR="00D13193" w:rsidRDefault="00D13193" w:rsidP="00D13193">
            <w:pPr>
              <w:pStyle w:val="Date"/>
            </w:pPr>
            <w:r w:rsidRPr="00C203C3">
              <w:t>24</w:t>
            </w:r>
          </w:p>
        </w:tc>
      </w:tr>
      <w:tr w:rsidR="00D13193" w14:paraId="6738C761" w14:textId="77777777" w:rsidTr="004A4202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1964A17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DA530BF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54BC171" w14:textId="77777777" w:rsidR="00D13193" w:rsidRDefault="00D13193" w:rsidP="00D13193">
            <w:pPr>
              <w:pStyle w:val="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648CC6B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1D6D97A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A61BE11" w14:textId="77777777" w:rsidR="00D13193" w:rsidRDefault="00D13193" w:rsidP="00D13193">
            <w:pPr>
              <w:pStyle w:val="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2C5541E" w14:textId="77777777" w:rsidR="00D13193" w:rsidRDefault="00D13193" w:rsidP="00D13193">
            <w:pPr>
              <w:pStyle w:val="Date"/>
            </w:pPr>
          </w:p>
        </w:tc>
      </w:tr>
      <w:tr w:rsidR="00D13193" w14:paraId="7B7A590F" w14:textId="77777777" w:rsidTr="004A4202">
        <w:trPr>
          <w:cantSplit/>
          <w:trHeight w:hRule="exact" w:val="360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845D532" w14:textId="77777777" w:rsidR="00D13193" w:rsidRDefault="00D13193" w:rsidP="00D13193">
            <w:pPr>
              <w:pStyle w:val="Date"/>
            </w:pPr>
            <w:r>
              <w:t>25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A109A6E" w14:textId="77777777" w:rsidR="00D13193" w:rsidRDefault="00D13193" w:rsidP="00D13193">
            <w:pPr>
              <w:pStyle w:val="Date"/>
            </w:pPr>
            <w:r w:rsidRPr="00C203C3">
              <w:t>26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A0161CC" w14:textId="77777777" w:rsidR="00D13193" w:rsidRDefault="00D13193" w:rsidP="00D13193">
            <w:pPr>
              <w:pStyle w:val="Date"/>
            </w:pPr>
            <w:r w:rsidRPr="00C203C3">
              <w:t>27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211C86B" w14:textId="77777777" w:rsidR="00D13193" w:rsidRDefault="00D13193" w:rsidP="00D13193">
            <w:pPr>
              <w:pStyle w:val="Date"/>
            </w:pPr>
            <w:r w:rsidRPr="00C203C3">
              <w:t>28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F428DA3" w14:textId="77777777" w:rsidR="00D13193" w:rsidRDefault="00D13193" w:rsidP="00D13193">
            <w:pPr>
              <w:pStyle w:val="Date"/>
            </w:pPr>
            <w:r w:rsidRPr="00C203C3">
              <w:t>29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74054C0" w14:textId="77777777" w:rsidR="00D13193" w:rsidRDefault="00D13193" w:rsidP="00D13193">
            <w:pPr>
              <w:pStyle w:val="Date"/>
            </w:pPr>
            <w:r w:rsidRPr="00C203C3">
              <w:t>30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9FFF582" w14:textId="77777777" w:rsidR="00D13193" w:rsidRDefault="00D13193" w:rsidP="00D13193">
            <w:pPr>
              <w:pStyle w:val="Date"/>
            </w:pPr>
            <w:r w:rsidRPr="00C203C3">
              <w:t>31</w:t>
            </w:r>
          </w:p>
        </w:tc>
      </w:tr>
      <w:tr w:rsidR="00D13193" w14:paraId="0E2FA557" w14:textId="77777777" w:rsidTr="004A4202">
        <w:trPr>
          <w:cantSplit/>
          <w:trHeight w:hRule="exact" w:val="1224"/>
        </w:trPr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FB796AD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11C38FF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2C379CA" w14:textId="77777777" w:rsidR="00D13193" w:rsidRDefault="00D13193" w:rsidP="00D13193">
            <w:pPr>
              <w:pStyle w:val="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023E41E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BF33368" w14:textId="77777777" w:rsidR="00D13193" w:rsidRDefault="00D13193" w:rsidP="00D13193">
            <w:pPr>
              <w:pStyle w:val="Date"/>
            </w:pPr>
          </w:p>
        </w:tc>
        <w:tc>
          <w:tcPr>
            <w:tcW w:w="126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C07F4D3" w14:textId="77777777" w:rsidR="00D13193" w:rsidRDefault="00D13193" w:rsidP="00D13193">
            <w:pPr>
              <w:pStyle w:val="Date"/>
            </w:pPr>
          </w:p>
        </w:tc>
        <w:tc>
          <w:tcPr>
            <w:tcW w:w="1267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848068A" w14:textId="77777777" w:rsidR="00D13193" w:rsidRDefault="00D13193" w:rsidP="00D13193">
            <w:pPr>
              <w:pStyle w:val="Date"/>
            </w:pPr>
          </w:p>
        </w:tc>
      </w:tr>
      <w:tr w:rsidR="00D13193" w14:paraId="659806E7" w14:textId="77777777" w:rsidTr="004A4202">
        <w:trPr>
          <w:cantSplit/>
          <w:trHeight w:hRule="exact" w:val="357"/>
        </w:trPr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54E6BFD7" w14:textId="77777777" w:rsidR="00D13193" w:rsidRDefault="00D13193" w:rsidP="00D13193">
            <w:pPr>
              <w:pStyle w:val="Off-MonthDate"/>
            </w:pPr>
            <w:r>
              <w:t>1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335A6EA7" w14:textId="77777777" w:rsidR="00D13193" w:rsidRDefault="00D13193" w:rsidP="00D13193">
            <w:pPr>
              <w:pStyle w:val="Off-MonthDate"/>
            </w:pPr>
            <w:r>
              <w:t>2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2F53C473" w14:textId="77777777" w:rsidR="00D13193" w:rsidRDefault="00D13193" w:rsidP="00D13193">
            <w:pPr>
              <w:pStyle w:val="Off-MonthDate"/>
            </w:pPr>
            <w:r w:rsidRPr="00640B02">
              <w:t>3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3BA44A11" w14:textId="77777777" w:rsidR="00D13193" w:rsidRDefault="00D13193" w:rsidP="00D13193">
            <w:pPr>
              <w:pStyle w:val="Off-MonthDate"/>
            </w:pPr>
            <w:r w:rsidRPr="00640B02">
              <w:t>4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28BA434C" w14:textId="77777777" w:rsidR="00D13193" w:rsidRDefault="00D13193" w:rsidP="00D13193">
            <w:pPr>
              <w:pStyle w:val="Off-MonthDate"/>
            </w:pPr>
            <w:r w:rsidRPr="00640B02">
              <w:t>5</w:t>
            </w:r>
          </w:p>
        </w:tc>
        <w:tc>
          <w:tcPr>
            <w:tcW w:w="1266" w:type="dxa"/>
            <w:tcBorders>
              <w:top w:val="single" w:sz="4" w:space="0" w:color="BEA388" w:themeColor="accent4" w:themeTint="99"/>
              <w:bottom w:val="nil"/>
            </w:tcBorders>
          </w:tcPr>
          <w:p w14:paraId="0CB47B47" w14:textId="77777777" w:rsidR="00D13193" w:rsidRDefault="00D13193" w:rsidP="00D13193">
            <w:pPr>
              <w:pStyle w:val="Off-MonthDate"/>
            </w:pPr>
            <w:r w:rsidRPr="00640B02">
              <w:t>6</w:t>
            </w:r>
          </w:p>
        </w:tc>
        <w:tc>
          <w:tcPr>
            <w:tcW w:w="1267" w:type="dxa"/>
            <w:tcBorders>
              <w:top w:val="single" w:sz="4" w:space="0" w:color="BEA388" w:themeColor="accent4" w:themeTint="99"/>
              <w:bottom w:val="nil"/>
            </w:tcBorders>
          </w:tcPr>
          <w:p w14:paraId="02E9FCE8" w14:textId="77777777" w:rsidR="00D13193" w:rsidRDefault="00D13193" w:rsidP="00D13193">
            <w:pPr>
              <w:pStyle w:val="Off-MonthDate"/>
            </w:pPr>
            <w:r w:rsidRPr="00640B02">
              <w:t>7</w:t>
            </w:r>
          </w:p>
        </w:tc>
      </w:tr>
      <w:tr w:rsidR="00D13193" w14:paraId="7B62F45B" w14:textId="77777777" w:rsidTr="004A4202">
        <w:trPr>
          <w:cantSplit/>
          <w:trHeight w:hRule="exact" w:val="1224"/>
        </w:trPr>
        <w:tc>
          <w:tcPr>
            <w:tcW w:w="1266" w:type="dxa"/>
            <w:tcBorders>
              <w:top w:val="nil"/>
            </w:tcBorders>
          </w:tcPr>
          <w:p w14:paraId="144DB5B9" w14:textId="77777777" w:rsidR="00D13193" w:rsidRDefault="00D13193" w:rsidP="00D13193"/>
        </w:tc>
        <w:tc>
          <w:tcPr>
            <w:tcW w:w="1266" w:type="dxa"/>
            <w:tcBorders>
              <w:top w:val="nil"/>
            </w:tcBorders>
          </w:tcPr>
          <w:p w14:paraId="0441309C" w14:textId="77777777" w:rsidR="00D13193" w:rsidRDefault="00D13193" w:rsidP="00D13193"/>
        </w:tc>
        <w:tc>
          <w:tcPr>
            <w:tcW w:w="1266" w:type="dxa"/>
            <w:tcBorders>
              <w:top w:val="nil"/>
            </w:tcBorders>
          </w:tcPr>
          <w:p w14:paraId="53F27F34" w14:textId="77777777" w:rsidR="00D13193" w:rsidRDefault="00D13193" w:rsidP="00D13193"/>
        </w:tc>
        <w:tc>
          <w:tcPr>
            <w:tcW w:w="1267" w:type="dxa"/>
            <w:tcBorders>
              <w:top w:val="nil"/>
            </w:tcBorders>
          </w:tcPr>
          <w:p w14:paraId="1906C004" w14:textId="77777777" w:rsidR="00D13193" w:rsidRDefault="00D13193" w:rsidP="00D13193"/>
        </w:tc>
        <w:tc>
          <w:tcPr>
            <w:tcW w:w="1266" w:type="dxa"/>
            <w:tcBorders>
              <w:top w:val="nil"/>
            </w:tcBorders>
          </w:tcPr>
          <w:p w14:paraId="33010FED" w14:textId="77777777" w:rsidR="00D13193" w:rsidRDefault="00D13193" w:rsidP="00D13193"/>
        </w:tc>
        <w:tc>
          <w:tcPr>
            <w:tcW w:w="1266" w:type="dxa"/>
            <w:tcBorders>
              <w:top w:val="nil"/>
            </w:tcBorders>
          </w:tcPr>
          <w:p w14:paraId="4ACCD2F6" w14:textId="77777777" w:rsidR="00D13193" w:rsidRDefault="00D13193" w:rsidP="00D13193"/>
        </w:tc>
        <w:tc>
          <w:tcPr>
            <w:tcW w:w="1267" w:type="dxa"/>
            <w:tcBorders>
              <w:top w:val="nil"/>
            </w:tcBorders>
          </w:tcPr>
          <w:p w14:paraId="2EC5F55E" w14:textId="77777777" w:rsidR="00D13193" w:rsidRDefault="00D13193" w:rsidP="00D13193"/>
        </w:tc>
      </w:tr>
    </w:tbl>
    <w:p w14:paraId="1E4545C4" w14:textId="77777777" w:rsidR="003C4EED" w:rsidRDefault="00B33D9E">
      <w:pPr>
        <w:pStyle w:val="Heading1"/>
      </w:pPr>
      <w:r>
        <w:t>Notes:</w:t>
      </w:r>
    </w:p>
    <w:p w14:paraId="19BD1DBF" w14:textId="77777777" w:rsidR="004A4202" w:rsidRDefault="004A4202"/>
    <w:p w14:paraId="0EFCC3DB" w14:textId="77777777" w:rsidR="008B6C9B" w:rsidRDefault="008B6C9B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399"/>
        <w:gridCol w:w="5401"/>
      </w:tblGrid>
      <w:tr w:rsidR="003C4EED" w14:paraId="7F13AD9A" w14:textId="77777777" w:rsidTr="008B6C9B">
        <w:trPr>
          <w:cantSplit/>
        </w:trPr>
        <w:tc>
          <w:tcPr>
            <w:tcW w:w="5399" w:type="dxa"/>
          </w:tcPr>
          <w:p w14:paraId="072AEE39" w14:textId="76703172" w:rsidR="003C4EED" w:rsidRDefault="00ED1D3A">
            <w:pPr>
              <w:pStyle w:val="Month"/>
            </w:pPr>
            <w:r>
              <w:rPr>
                <w:rStyle w:val="q4iawc"/>
                <w:rFonts w:hint="eastAsia"/>
                <w:lang w:eastAsia="zh-CN"/>
              </w:rPr>
              <w:lastRenderedPageBreak/>
              <w:t>八</w:t>
            </w:r>
            <w:r>
              <w:rPr>
                <w:rStyle w:val="q4iawc"/>
                <w:rFonts w:ascii="MS Mincho" w:eastAsia="MS Mincho" w:hAnsi="MS Mincho" w:cs="MS Mincho" w:hint="eastAsia"/>
                <w:lang w:eastAsia="zh-CN"/>
              </w:rPr>
              <w:t>月</w:t>
            </w:r>
          </w:p>
        </w:tc>
        <w:tc>
          <w:tcPr>
            <w:tcW w:w="5401" w:type="dxa"/>
          </w:tcPr>
          <w:p w14:paraId="1501BF46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30F7F098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2"/>
        <w:gridCol w:w="1543"/>
        <w:gridCol w:w="1543"/>
        <w:gridCol w:w="1543"/>
        <w:gridCol w:w="1543"/>
        <w:gridCol w:w="1543"/>
        <w:gridCol w:w="1543"/>
      </w:tblGrid>
      <w:tr w:rsidR="003C4EED" w14:paraId="2205F0F3" w14:textId="77777777" w:rsidTr="00FC1140">
        <w:trPr>
          <w:cantSplit/>
          <w:trHeight w:hRule="exact" w:val="274"/>
        </w:trPr>
        <w:tc>
          <w:tcPr>
            <w:tcW w:w="1258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2D5D69B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096B48D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099608F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71A37E6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23DF4640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796DAF8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015B2E25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B235C7" w14:paraId="1FE745EE" w14:textId="77777777" w:rsidTr="00FC1140">
        <w:trPr>
          <w:cantSplit/>
          <w:trHeight w:hRule="exact" w:val="360"/>
        </w:trPr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8F953E6" w14:textId="77777777" w:rsidR="00B235C7" w:rsidRDefault="00B235C7" w:rsidP="00B235C7">
            <w:pPr>
              <w:pStyle w:val="Date"/>
            </w:pPr>
            <w:r>
              <w:t>1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01477AE" w14:textId="77777777" w:rsidR="00B235C7" w:rsidRDefault="00B235C7" w:rsidP="00B235C7">
            <w:pPr>
              <w:pStyle w:val="Date"/>
            </w:pPr>
            <w:r w:rsidRPr="00C203C3">
              <w:t>2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C403D8E" w14:textId="77777777" w:rsidR="00B235C7" w:rsidRDefault="00B235C7" w:rsidP="00B235C7">
            <w:pPr>
              <w:pStyle w:val="Date"/>
            </w:pPr>
            <w:r w:rsidRPr="00C203C3">
              <w:t>3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786476E" w14:textId="77777777" w:rsidR="00B235C7" w:rsidRDefault="00B235C7" w:rsidP="00B235C7">
            <w:pPr>
              <w:pStyle w:val="Date"/>
            </w:pPr>
            <w:r w:rsidRPr="00C203C3">
              <w:t>4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56F0E71" w14:textId="77777777" w:rsidR="00B235C7" w:rsidRDefault="00B235C7" w:rsidP="00B235C7">
            <w:pPr>
              <w:pStyle w:val="Date"/>
            </w:pPr>
            <w:r w:rsidRPr="00C203C3">
              <w:t>5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089E9D4" w14:textId="77777777" w:rsidR="00B235C7" w:rsidRDefault="00B235C7" w:rsidP="00B235C7">
            <w:pPr>
              <w:pStyle w:val="Date"/>
            </w:pPr>
            <w:r w:rsidRPr="00C203C3">
              <w:t>6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5DC4F9E" w14:textId="77777777" w:rsidR="00B235C7" w:rsidRDefault="00B235C7" w:rsidP="00B235C7">
            <w:pPr>
              <w:pStyle w:val="Date"/>
            </w:pPr>
            <w:r w:rsidRPr="00C203C3">
              <w:t>7</w:t>
            </w:r>
          </w:p>
        </w:tc>
      </w:tr>
      <w:tr w:rsidR="00B235C7" w14:paraId="641E4969" w14:textId="77777777" w:rsidTr="00FC1140">
        <w:trPr>
          <w:cantSplit/>
          <w:trHeight w:hRule="exact" w:val="1224"/>
        </w:trPr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67273BC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FCEB694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83F5050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FF8F357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C9C281F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DBC0D18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24F37D8" w14:textId="77777777" w:rsidR="00B235C7" w:rsidRDefault="00B235C7" w:rsidP="00B235C7">
            <w:pPr>
              <w:pStyle w:val="Date"/>
            </w:pPr>
          </w:p>
        </w:tc>
      </w:tr>
      <w:tr w:rsidR="00B235C7" w14:paraId="01C36AA1" w14:textId="77777777" w:rsidTr="00FC1140">
        <w:trPr>
          <w:cantSplit/>
          <w:trHeight w:hRule="exact" w:val="360"/>
        </w:trPr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8F3295E" w14:textId="77777777" w:rsidR="00B235C7" w:rsidRDefault="00B235C7" w:rsidP="00B235C7">
            <w:pPr>
              <w:pStyle w:val="Date"/>
            </w:pPr>
            <w:r>
              <w:t>8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386EE64" w14:textId="77777777" w:rsidR="00B235C7" w:rsidRDefault="00B235C7" w:rsidP="00B235C7">
            <w:pPr>
              <w:pStyle w:val="Date"/>
            </w:pPr>
            <w:r w:rsidRPr="00C203C3">
              <w:t>9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A7433E5" w14:textId="77777777" w:rsidR="00B235C7" w:rsidRDefault="00B235C7" w:rsidP="00B235C7">
            <w:pPr>
              <w:pStyle w:val="Date"/>
            </w:pPr>
            <w:r w:rsidRPr="00C203C3">
              <w:t>10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6F78932" w14:textId="77777777" w:rsidR="00B235C7" w:rsidRDefault="00B235C7" w:rsidP="00B235C7">
            <w:pPr>
              <w:pStyle w:val="Date"/>
            </w:pPr>
            <w:r w:rsidRPr="00C203C3">
              <w:t>11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1571511" w14:textId="77777777" w:rsidR="00B235C7" w:rsidRDefault="00B235C7" w:rsidP="00B235C7">
            <w:pPr>
              <w:pStyle w:val="Date"/>
            </w:pPr>
            <w:r w:rsidRPr="00C203C3">
              <w:t>12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4CFCEBF" w14:textId="77777777" w:rsidR="00B235C7" w:rsidRDefault="00B235C7" w:rsidP="00B235C7">
            <w:pPr>
              <w:pStyle w:val="Date"/>
            </w:pPr>
            <w:r w:rsidRPr="00C203C3">
              <w:t>13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33B3740" w14:textId="77777777" w:rsidR="00B235C7" w:rsidRDefault="00B235C7" w:rsidP="00B235C7">
            <w:pPr>
              <w:pStyle w:val="Date"/>
            </w:pPr>
            <w:r w:rsidRPr="00C203C3">
              <w:t>14</w:t>
            </w:r>
          </w:p>
        </w:tc>
      </w:tr>
      <w:tr w:rsidR="00B235C7" w14:paraId="17A1ADF5" w14:textId="77777777" w:rsidTr="00FC1140">
        <w:trPr>
          <w:cantSplit/>
          <w:trHeight w:hRule="exact" w:val="1224"/>
        </w:trPr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0DE448B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9F86479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9335232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0E512A6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F090C8B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9333113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BEE7F97" w14:textId="77777777" w:rsidR="00B235C7" w:rsidRDefault="00B235C7" w:rsidP="00B235C7">
            <w:pPr>
              <w:pStyle w:val="Date"/>
            </w:pPr>
          </w:p>
        </w:tc>
      </w:tr>
      <w:tr w:rsidR="00B235C7" w14:paraId="2F5DEB80" w14:textId="77777777" w:rsidTr="00FC1140">
        <w:trPr>
          <w:cantSplit/>
          <w:trHeight w:hRule="exact" w:val="360"/>
        </w:trPr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09B4B46" w14:textId="77777777" w:rsidR="00B235C7" w:rsidRDefault="00B235C7" w:rsidP="00B235C7">
            <w:pPr>
              <w:pStyle w:val="Date"/>
            </w:pPr>
            <w:r>
              <w:t>15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0A389E8" w14:textId="77777777" w:rsidR="00B235C7" w:rsidRDefault="00B235C7" w:rsidP="00B235C7">
            <w:pPr>
              <w:pStyle w:val="Date"/>
            </w:pPr>
            <w:r w:rsidRPr="00C203C3">
              <w:t>16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CEE5C14" w14:textId="77777777" w:rsidR="00B235C7" w:rsidRDefault="00B235C7" w:rsidP="00B235C7">
            <w:pPr>
              <w:pStyle w:val="Date"/>
            </w:pPr>
            <w:r w:rsidRPr="00C203C3">
              <w:t>17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F4F3A17" w14:textId="77777777" w:rsidR="00B235C7" w:rsidRDefault="00B235C7" w:rsidP="00B235C7">
            <w:pPr>
              <w:pStyle w:val="Date"/>
            </w:pPr>
            <w:r w:rsidRPr="00C203C3">
              <w:t>18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D74617E" w14:textId="77777777" w:rsidR="00B235C7" w:rsidRDefault="00B235C7" w:rsidP="00B235C7">
            <w:pPr>
              <w:pStyle w:val="Date"/>
            </w:pPr>
            <w:r w:rsidRPr="00C203C3">
              <w:t>19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4CCF025" w14:textId="77777777" w:rsidR="00B235C7" w:rsidRDefault="00B235C7" w:rsidP="00B235C7">
            <w:pPr>
              <w:pStyle w:val="Date"/>
            </w:pPr>
            <w:r w:rsidRPr="00C203C3">
              <w:t>20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5259F53" w14:textId="77777777" w:rsidR="00B235C7" w:rsidRDefault="00B235C7" w:rsidP="00B235C7">
            <w:pPr>
              <w:pStyle w:val="Date"/>
            </w:pPr>
            <w:r w:rsidRPr="00C203C3">
              <w:t>21</w:t>
            </w:r>
          </w:p>
        </w:tc>
      </w:tr>
      <w:tr w:rsidR="00B235C7" w14:paraId="3D866A94" w14:textId="77777777" w:rsidTr="00FC1140">
        <w:trPr>
          <w:cantSplit/>
          <w:trHeight w:hRule="exact" w:val="1224"/>
        </w:trPr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12057C1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0D3612E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843E1ED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F3F0E1F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10DB0FA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54B2814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F4D8F7C" w14:textId="77777777" w:rsidR="00B235C7" w:rsidRDefault="00B235C7" w:rsidP="00B235C7">
            <w:pPr>
              <w:pStyle w:val="Date"/>
            </w:pPr>
          </w:p>
        </w:tc>
      </w:tr>
      <w:tr w:rsidR="00B235C7" w14:paraId="112BDC9C" w14:textId="77777777" w:rsidTr="00FC1140">
        <w:trPr>
          <w:cantSplit/>
          <w:trHeight w:hRule="exact" w:val="360"/>
        </w:trPr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8B38422" w14:textId="77777777" w:rsidR="00B235C7" w:rsidRDefault="00B235C7" w:rsidP="00B235C7">
            <w:pPr>
              <w:pStyle w:val="Date"/>
            </w:pPr>
            <w:r>
              <w:t>22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9E0FA6C" w14:textId="77777777" w:rsidR="00B235C7" w:rsidRDefault="00B235C7" w:rsidP="00B235C7">
            <w:pPr>
              <w:pStyle w:val="Date"/>
            </w:pPr>
            <w:r w:rsidRPr="00C203C3">
              <w:t>23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6F3D48E" w14:textId="77777777" w:rsidR="00B235C7" w:rsidRDefault="00B235C7" w:rsidP="00B235C7">
            <w:pPr>
              <w:pStyle w:val="Date"/>
            </w:pPr>
            <w:r w:rsidRPr="00C203C3">
              <w:t>24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32E24D3" w14:textId="77777777" w:rsidR="00B235C7" w:rsidRDefault="00B235C7" w:rsidP="00B235C7">
            <w:pPr>
              <w:pStyle w:val="Date"/>
            </w:pPr>
            <w:r w:rsidRPr="00C203C3">
              <w:t>25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C47994D" w14:textId="77777777" w:rsidR="00B235C7" w:rsidRDefault="00B235C7" w:rsidP="00B235C7">
            <w:pPr>
              <w:pStyle w:val="Date"/>
            </w:pPr>
            <w:r w:rsidRPr="00C203C3">
              <w:t>26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1D11954" w14:textId="77777777" w:rsidR="00B235C7" w:rsidRDefault="00B235C7" w:rsidP="00B235C7">
            <w:pPr>
              <w:pStyle w:val="Date"/>
            </w:pPr>
            <w:r w:rsidRPr="00C203C3">
              <w:t>27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DC59D2F" w14:textId="77777777" w:rsidR="00B235C7" w:rsidRDefault="00B235C7" w:rsidP="00B235C7">
            <w:pPr>
              <w:pStyle w:val="Date"/>
            </w:pPr>
            <w:r w:rsidRPr="00C203C3">
              <w:t>28</w:t>
            </w:r>
          </w:p>
        </w:tc>
      </w:tr>
      <w:tr w:rsidR="00B235C7" w14:paraId="4A35E32E" w14:textId="77777777" w:rsidTr="00FC1140">
        <w:trPr>
          <w:cantSplit/>
          <w:trHeight w:hRule="exact" w:val="1224"/>
        </w:trPr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ABAF98D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2048EDB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3E95256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9085A7F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084AF40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D44007F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4D3BE3D" w14:textId="77777777" w:rsidR="00B235C7" w:rsidRDefault="00B235C7" w:rsidP="00B235C7">
            <w:pPr>
              <w:pStyle w:val="Date"/>
            </w:pPr>
          </w:p>
        </w:tc>
      </w:tr>
      <w:tr w:rsidR="00B235C7" w14:paraId="62721CF9" w14:textId="77777777" w:rsidTr="00FC1140">
        <w:trPr>
          <w:cantSplit/>
          <w:trHeight w:hRule="exact" w:val="360"/>
        </w:trPr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0593E52" w14:textId="77777777" w:rsidR="00B235C7" w:rsidRDefault="00B235C7" w:rsidP="00B235C7">
            <w:pPr>
              <w:pStyle w:val="Date"/>
            </w:pPr>
            <w:r>
              <w:t>29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AB884C3" w14:textId="77777777" w:rsidR="00B235C7" w:rsidRDefault="00B235C7" w:rsidP="00B235C7">
            <w:pPr>
              <w:pStyle w:val="Date"/>
            </w:pPr>
            <w:r w:rsidRPr="00C203C3">
              <w:t>30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3CA16CA" w14:textId="77777777" w:rsidR="00B235C7" w:rsidRDefault="00B235C7" w:rsidP="00B235C7">
            <w:pPr>
              <w:pStyle w:val="Date"/>
            </w:pPr>
            <w:r w:rsidRPr="00C203C3">
              <w:t>31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</w:tcPr>
          <w:p w14:paraId="1AD91715" w14:textId="77777777" w:rsidR="00B235C7" w:rsidRDefault="00B235C7" w:rsidP="00B235C7">
            <w:pPr>
              <w:pStyle w:val="Off-MonthDate"/>
            </w:pPr>
            <w:r w:rsidRPr="00DF4417">
              <w:t>1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</w:tcPr>
          <w:p w14:paraId="15572FFD" w14:textId="77777777" w:rsidR="00B235C7" w:rsidRDefault="00B235C7" w:rsidP="00B235C7">
            <w:pPr>
              <w:pStyle w:val="Off-MonthDate"/>
            </w:pPr>
            <w:r w:rsidRPr="00DF4417">
              <w:t>2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</w:tcPr>
          <w:p w14:paraId="4CD8A898" w14:textId="77777777" w:rsidR="00B235C7" w:rsidRDefault="00B235C7" w:rsidP="00B235C7">
            <w:pPr>
              <w:pStyle w:val="Off-MonthDate"/>
            </w:pPr>
            <w:r w:rsidRPr="00DF4417">
              <w:t>3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</w:tcPr>
          <w:p w14:paraId="2EC8A517" w14:textId="77777777" w:rsidR="00B235C7" w:rsidRDefault="00B235C7" w:rsidP="00B235C7">
            <w:pPr>
              <w:pStyle w:val="Off-MonthDate"/>
            </w:pPr>
            <w:r w:rsidRPr="00DF4417">
              <w:t>4</w:t>
            </w:r>
          </w:p>
        </w:tc>
      </w:tr>
      <w:tr w:rsidR="00B235C7" w14:paraId="23DD73CE" w14:textId="77777777" w:rsidTr="00FC1140">
        <w:trPr>
          <w:cantSplit/>
          <w:trHeight w:hRule="exact" w:val="1224"/>
        </w:trPr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ECE7072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0BCA625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03EC663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</w:tcBorders>
            <w:vAlign w:val="bottom"/>
          </w:tcPr>
          <w:p w14:paraId="434DA1DA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</w:tcBorders>
            <w:vAlign w:val="bottom"/>
          </w:tcPr>
          <w:p w14:paraId="1446F287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</w:tcBorders>
            <w:vAlign w:val="bottom"/>
          </w:tcPr>
          <w:p w14:paraId="00D2DFB7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</w:tcBorders>
            <w:vAlign w:val="bottom"/>
          </w:tcPr>
          <w:p w14:paraId="34DD2B93" w14:textId="77777777" w:rsidR="00B235C7" w:rsidRDefault="00B235C7" w:rsidP="00B235C7">
            <w:pPr>
              <w:pStyle w:val="Date"/>
            </w:pPr>
          </w:p>
        </w:tc>
      </w:tr>
      <w:tr w:rsidR="00B235C7" w14:paraId="39E2970D" w14:textId="77777777" w:rsidTr="00FC1140">
        <w:trPr>
          <w:cantSplit/>
          <w:trHeight w:hRule="exact" w:val="360"/>
        </w:trPr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1B07D2B" w14:textId="77777777" w:rsidR="00B235C7" w:rsidRDefault="00B235C7" w:rsidP="00B235C7">
            <w:pPr>
              <w:pStyle w:val="Off-MonthDate"/>
            </w:pPr>
            <w:r>
              <w:t>5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ABE95DA" w14:textId="77777777" w:rsidR="00B235C7" w:rsidRDefault="00B235C7" w:rsidP="00B235C7">
            <w:pPr>
              <w:pStyle w:val="Off-MonthDate"/>
            </w:pPr>
            <w:r>
              <w:t>6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</w:tcPr>
          <w:p w14:paraId="2C87A95F" w14:textId="77777777" w:rsidR="00B235C7" w:rsidRDefault="00B235C7" w:rsidP="00B235C7">
            <w:pPr>
              <w:pStyle w:val="Off-MonthDate"/>
            </w:pPr>
            <w:r>
              <w:t>7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</w:tcPr>
          <w:p w14:paraId="6B797A26" w14:textId="77777777" w:rsidR="00B235C7" w:rsidRDefault="00B235C7" w:rsidP="00B235C7">
            <w:pPr>
              <w:pStyle w:val="Off-MonthDate"/>
            </w:pPr>
            <w:r>
              <w:t>8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</w:tcPr>
          <w:p w14:paraId="2E4FFF70" w14:textId="77777777" w:rsidR="00B235C7" w:rsidRDefault="00B235C7" w:rsidP="00B235C7">
            <w:pPr>
              <w:pStyle w:val="Off-MonthDate"/>
            </w:pPr>
            <w:r>
              <w:t>9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</w:tcPr>
          <w:p w14:paraId="4E073A70" w14:textId="77777777" w:rsidR="00B235C7" w:rsidRDefault="00B235C7" w:rsidP="00B235C7">
            <w:pPr>
              <w:pStyle w:val="Off-MonthDate"/>
            </w:pPr>
            <w:r>
              <w:t>10</w:t>
            </w:r>
          </w:p>
        </w:tc>
        <w:tc>
          <w:tcPr>
            <w:tcW w:w="1258" w:type="dxa"/>
            <w:tcBorders>
              <w:top w:val="single" w:sz="4" w:space="0" w:color="BEA388" w:themeColor="accent4" w:themeTint="99"/>
              <w:bottom w:val="nil"/>
            </w:tcBorders>
          </w:tcPr>
          <w:p w14:paraId="0659B0DC" w14:textId="77777777" w:rsidR="00B235C7" w:rsidRDefault="00B235C7" w:rsidP="00B235C7">
            <w:pPr>
              <w:pStyle w:val="Off-MonthDate"/>
            </w:pPr>
            <w:r>
              <w:t>11</w:t>
            </w:r>
          </w:p>
        </w:tc>
      </w:tr>
      <w:tr w:rsidR="00B235C7" w14:paraId="64195F2B" w14:textId="77777777" w:rsidTr="00FC1140">
        <w:trPr>
          <w:cantSplit/>
          <w:trHeight w:hRule="exact" w:val="1224"/>
        </w:trPr>
        <w:tc>
          <w:tcPr>
            <w:tcW w:w="1258" w:type="dxa"/>
            <w:tcBorders>
              <w:top w:val="nil"/>
            </w:tcBorders>
          </w:tcPr>
          <w:p w14:paraId="44C9B13A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</w:tcBorders>
          </w:tcPr>
          <w:p w14:paraId="08A0E04E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</w:tcBorders>
          </w:tcPr>
          <w:p w14:paraId="1EC9C8D6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</w:tcBorders>
          </w:tcPr>
          <w:p w14:paraId="3E2A6B92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</w:tcBorders>
          </w:tcPr>
          <w:p w14:paraId="7C6D91DB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</w:tcBorders>
          </w:tcPr>
          <w:p w14:paraId="12818C40" w14:textId="77777777" w:rsidR="00B235C7" w:rsidRDefault="00B235C7" w:rsidP="00B235C7">
            <w:pPr>
              <w:pStyle w:val="Date"/>
            </w:pPr>
          </w:p>
        </w:tc>
        <w:tc>
          <w:tcPr>
            <w:tcW w:w="1258" w:type="dxa"/>
            <w:tcBorders>
              <w:top w:val="nil"/>
            </w:tcBorders>
          </w:tcPr>
          <w:p w14:paraId="0EEE3950" w14:textId="77777777" w:rsidR="00B235C7" w:rsidRDefault="00B235C7" w:rsidP="00B235C7">
            <w:pPr>
              <w:pStyle w:val="Date"/>
            </w:pPr>
          </w:p>
        </w:tc>
      </w:tr>
    </w:tbl>
    <w:p w14:paraId="3C64DBCC" w14:textId="77777777" w:rsidR="003C4EED" w:rsidRDefault="00B33D9E">
      <w:pPr>
        <w:pStyle w:val="Heading1"/>
      </w:pPr>
      <w:r>
        <w:t>Notes:</w:t>
      </w:r>
    </w:p>
    <w:p w14:paraId="43C337FF" w14:textId="7C0CEFFF" w:rsidR="008B6C9B" w:rsidRDefault="008B6C9B">
      <w:r>
        <w:br w:type="page"/>
      </w:r>
    </w:p>
    <w:p w14:paraId="176009C5" w14:textId="77777777" w:rsidR="00FC1140" w:rsidRDefault="00FC114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399"/>
        <w:gridCol w:w="5401"/>
      </w:tblGrid>
      <w:tr w:rsidR="003C4EED" w14:paraId="5926AD43" w14:textId="77777777" w:rsidTr="00FC1140">
        <w:trPr>
          <w:cantSplit/>
        </w:trPr>
        <w:tc>
          <w:tcPr>
            <w:tcW w:w="4437" w:type="dxa"/>
          </w:tcPr>
          <w:p w14:paraId="334816B7" w14:textId="019ECB61" w:rsidR="003C4EED" w:rsidRDefault="00814DD8">
            <w:pPr>
              <w:pStyle w:val="Month"/>
            </w:pPr>
            <w:r>
              <w:rPr>
                <w:rStyle w:val="q4iawc"/>
                <w:rFonts w:ascii="Times New Roman" w:hAnsi="Times New Roman" w:cs="Times New Roman"/>
                <w:lang w:bidi="ar"/>
              </w:rPr>
              <w:t>سبتمبر</w:t>
            </w:r>
          </w:p>
        </w:tc>
        <w:tc>
          <w:tcPr>
            <w:tcW w:w="4438" w:type="dxa"/>
          </w:tcPr>
          <w:p w14:paraId="6F9C4597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3BD1C379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2"/>
        <w:gridCol w:w="1542"/>
        <w:gridCol w:w="1543"/>
        <w:gridCol w:w="1543"/>
        <w:gridCol w:w="1543"/>
        <w:gridCol w:w="1543"/>
        <w:gridCol w:w="1544"/>
      </w:tblGrid>
      <w:tr w:rsidR="003C4EED" w14:paraId="22713848" w14:textId="77777777" w:rsidTr="00FC1140">
        <w:trPr>
          <w:cantSplit/>
          <w:trHeight w:hRule="exact" w:val="274"/>
        </w:trPr>
        <w:tc>
          <w:tcPr>
            <w:tcW w:w="125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7944D484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6099CACE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07062E9C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1336CE1F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88E3E9F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4053EEA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184B7917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A7715A" w14:paraId="1C46A8BE" w14:textId="77777777" w:rsidTr="00FC1140">
        <w:trPr>
          <w:cantSplit/>
          <w:trHeight w:hRule="exact" w:val="360"/>
        </w:trPr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C88DC39" w14:textId="77777777" w:rsidR="00A7715A" w:rsidRDefault="00A7715A" w:rsidP="00A7715A">
            <w:pPr>
              <w:pStyle w:val="Off-MonthDate"/>
            </w:pPr>
            <w:r>
              <w:t>29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9756E24" w14:textId="77777777" w:rsidR="00A7715A" w:rsidRDefault="00A7715A" w:rsidP="00A7715A">
            <w:pPr>
              <w:pStyle w:val="Off-MonthDate"/>
            </w:pPr>
            <w:r>
              <w:t>30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90F499A" w14:textId="77777777" w:rsidR="00A7715A" w:rsidRDefault="00A7715A" w:rsidP="00A7715A">
            <w:pPr>
              <w:pStyle w:val="Off-MonthDate"/>
            </w:pPr>
            <w:r>
              <w:t>31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A87495A" w14:textId="77777777" w:rsidR="00A7715A" w:rsidRDefault="00A7715A" w:rsidP="00A7715A">
            <w:pPr>
              <w:pStyle w:val="Date"/>
            </w:pPr>
            <w:r w:rsidRPr="00C203C3">
              <w:t>1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315C236" w14:textId="77777777" w:rsidR="00A7715A" w:rsidRDefault="00A7715A" w:rsidP="00A7715A">
            <w:pPr>
              <w:pStyle w:val="Date"/>
            </w:pPr>
            <w:r w:rsidRPr="00C203C3">
              <w:t>2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4C85428" w14:textId="77777777" w:rsidR="00A7715A" w:rsidRDefault="00A7715A" w:rsidP="00A7715A">
            <w:pPr>
              <w:pStyle w:val="Date"/>
            </w:pPr>
            <w:r w:rsidRPr="00C203C3">
              <w:t>3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4514165" w14:textId="77777777" w:rsidR="00A7715A" w:rsidRDefault="00A7715A" w:rsidP="00A7715A">
            <w:pPr>
              <w:pStyle w:val="Date"/>
            </w:pPr>
            <w:r w:rsidRPr="00C203C3">
              <w:t>4</w:t>
            </w:r>
          </w:p>
        </w:tc>
      </w:tr>
      <w:tr w:rsidR="00A7715A" w14:paraId="71EE4BE9" w14:textId="77777777" w:rsidTr="00FC1140">
        <w:trPr>
          <w:cantSplit/>
          <w:trHeight w:hRule="exact" w:val="1224"/>
        </w:trPr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DC44DD3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EEA7876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41C146C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44826A3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EFF05EB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892E5E3" w14:textId="77777777" w:rsidR="00A7715A" w:rsidRDefault="00A7715A" w:rsidP="00A7715A">
            <w:pPr>
              <w:pStyle w:val="Date"/>
            </w:pPr>
          </w:p>
        </w:tc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689DCF5" w14:textId="77777777" w:rsidR="00A7715A" w:rsidRDefault="00A7715A" w:rsidP="00A7715A">
            <w:pPr>
              <w:pStyle w:val="Date"/>
            </w:pPr>
          </w:p>
        </w:tc>
      </w:tr>
      <w:tr w:rsidR="00A7715A" w14:paraId="36E06EA5" w14:textId="77777777" w:rsidTr="00FC1140">
        <w:trPr>
          <w:cantSplit/>
          <w:trHeight w:hRule="exact" w:val="360"/>
        </w:trPr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DE33097" w14:textId="77777777" w:rsidR="00A7715A" w:rsidRDefault="00A7715A" w:rsidP="00A7715A">
            <w:pPr>
              <w:pStyle w:val="Date"/>
            </w:pPr>
            <w:r>
              <w:t>5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FCBEFF0" w14:textId="77777777" w:rsidR="00A7715A" w:rsidRDefault="00A7715A" w:rsidP="00A7715A">
            <w:pPr>
              <w:pStyle w:val="Date"/>
            </w:pPr>
            <w:r w:rsidRPr="00C203C3">
              <w:t>6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DC0B748" w14:textId="77777777" w:rsidR="00A7715A" w:rsidRDefault="00A7715A" w:rsidP="00A7715A">
            <w:pPr>
              <w:pStyle w:val="Date"/>
            </w:pPr>
            <w:r w:rsidRPr="00C203C3">
              <w:t>7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54430FA" w14:textId="77777777" w:rsidR="00A7715A" w:rsidRDefault="00A7715A" w:rsidP="00A7715A">
            <w:pPr>
              <w:pStyle w:val="Date"/>
            </w:pPr>
            <w:r w:rsidRPr="00C203C3">
              <w:t>8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417CF59" w14:textId="77777777" w:rsidR="00A7715A" w:rsidRDefault="00A7715A" w:rsidP="00A7715A">
            <w:pPr>
              <w:pStyle w:val="Date"/>
            </w:pPr>
            <w:r w:rsidRPr="00C203C3">
              <w:t>9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07A4BB9" w14:textId="77777777" w:rsidR="00A7715A" w:rsidRDefault="00A7715A" w:rsidP="00A7715A">
            <w:pPr>
              <w:pStyle w:val="Date"/>
            </w:pPr>
            <w:r w:rsidRPr="00C203C3">
              <w:t>10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EB7A923" w14:textId="77777777" w:rsidR="00A7715A" w:rsidRDefault="00A7715A" w:rsidP="00A7715A">
            <w:pPr>
              <w:pStyle w:val="Date"/>
            </w:pPr>
            <w:r w:rsidRPr="00C203C3">
              <w:t>11</w:t>
            </w:r>
          </w:p>
        </w:tc>
      </w:tr>
      <w:tr w:rsidR="00A7715A" w14:paraId="4350E8F6" w14:textId="77777777" w:rsidTr="00FC1140">
        <w:trPr>
          <w:cantSplit/>
          <w:trHeight w:hRule="exact" w:val="1224"/>
        </w:trPr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B017BFE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2FEA71F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E5E4706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1D78732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46A7716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3674C61" w14:textId="77777777" w:rsidR="00A7715A" w:rsidRDefault="00A7715A" w:rsidP="00A7715A">
            <w:pPr>
              <w:pStyle w:val="Date"/>
            </w:pPr>
          </w:p>
        </w:tc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CE9E05B" w14:textId="77777777" w:rsidR="00A7715A" w:rsidRDefault="00A7715A" w:rsidP="00A7715A">
            <w:pPr>
              <w:pStyle w:val="Date"/>
            </w:pPr>
          </w:p>
        </w:tc>
      </w:tr>
      <w:tr w:rsidR="00A7715A" w14:paraId="76AA4685" w14:textId="77777777" w:rsidTr="00FC1140">
        <w:trPr>
          <w:cantSplit/>
          <w:trHeight w:hRule="exact" w:val="360"/>
        </w:trPr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2060068" w14:textId="77777777" w:rsidR="00A7715A" w:rsidRDefault="00A7715A" w:rsidP="00A7715A">
            <w:pPr>
              <w:pStyle w:val="Date"/>
            </w:pPr>
            <w:r>
              <w:t>12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B4A63DC" w14:textId="77777777" w:rsidR="00A7715A" w:rsidRDefault="00A7715A" w:rsidP="00A7715A">
            <w:pPr>
              <w:pStyle w:val="Date"/>
            </w:pPr>
            <w:r w:rsidRPr="00C203C3">
              <w:t>13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FE5ACBD" w14:textId="77777777" w:rsidR="00A7715A" w:rsidRDefault="00A7715A" w:rsidP="00A7715A">
            <w:pPr>
              <w:pStyle w:val="Date"/>
            </w:pPr>
            <w:r w:rsidRPr="00C203C3">
              <w:t>14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920A2E1" w14:textId="77777777" w:rsidR="00A7715A" w:rsidRDefault="00A7715A" w:rsidP="00A7715A">
            <w:pPr>
              <w:pStyle w:val="Date"/>
            </w:pPr>
            <w:r w:rsidRPr="00C203C3">
              <w:t>15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41571E0" w14:textId="77777777" w:rsidR="00A7715A" w:rsidRDefault="00A7715A" w:rsidP="00A7715A">
            <w:pPr>
              <w:pStyle w:val="Date"/>
            </w:pPr>
            <w:r w:rsidRPr="00C203C3">
              <w:t>16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5BE5392" w14:textId="77777777" w:rsidR="00A7715A" w:rsidRDefault="00A7715A" w:rsidP="00A7715A">
            <w:pPr>
              <w:pStyle w:val="Date"/>
            </w:pPr>
            <w:r w:rsidRPr="00C203C3">
              <w:t>17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19906E4" w14:textId="77777777" w:rsidR="00A7715A" w:rsidRDefault="00A7715A" w:rsidP="00A7715A">
            <w:pPr>
              <w:pStyle w:val="Date"/>
            </w:pPr>
            <w:r w:rsidRPr="00C203C3">
              <w:t>18</w:t>
            </w:r>
          </w:p>
        </w:tc>
      </w:tr>
      <w:tr w:rsidR="00A7715A" w14:paraId="5B1D587A" w14:textId="77777777" w:rsidTr="00FC1140">
        <w:trPr>
          <w:cantSplit/>
          <w:trHeight w:hRule="exact" w:val="1224"/>
        </w:trPr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D605985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457313C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008B69E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952B3EC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4CD4D7B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322657E" w14:textId="77777777" w:rsidR="00A7715A" w:rsidRDefault="00A7715A" w:rsidP="00A7715A">
            <w:pPr>
              <w:pStyle w:val="Date"/>
            </w:pPr>
          </w:p>
        </w:tc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99C4559" w14:textId="77777777" w:rsidR="00A7715A" w:rsidRDefault="00A7715A" w:rsidP="00A7715A">
            <w:pPr>
              <w:pStyle w:val="Date"/>
            </w:pPr>
          </w:p>
        </w:tc>
      </w:tr>
      <w:tr w:rsidR="00A7715A" w14:paraId="76B26299" w14:textId="77777777" w:rsidTr="00FC1140">
        <w:trPr>
          <w:cantSplit/>
          <w:trHeight w:hRule="exact" w:val="360"/>
        </w:trPr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FD81571" w14:textId="77777777" w:rsidR="00A7715A" w:rsidRDefault="00A7715A" w:rsidP="00A7715A">
            <w:pPr>
              <w:pStyle w:val="Date"/>
            </w:pPr>
            <w:r>
              <w:t>19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FBB50B6" w14:textId="77777777" w:rsidR="00A7715A" w:rsidRDefault="00A7715A" w:rsidP="00A7715A">
            <w:pPr>
              <w:pStyle w:val="Date"/>
            </w:pPr>
            <w:r w:rsidRPr="00C203C3">
              <w:t>20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0144CF5" w14:textId="77777777" w:rsidR="00A7715A" w:rsidRDefault="00A7715A" w:rsidP="00A7715A">
            <w:pPr>
              <w:pStyle w:val="Date"/>
            </w:pPr>
            <w:r w:rsidRPr="00C203C3">
              <w:t>21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5D909C7" w14:textId="77777777" w:rsidR="00A7715A" w:rsidRDefault="00A7715A" w:rsidP="00A7715A">
            <w:pPr>
              <w:pStyle w:val="Date"/>
            </w:pPr>
            <w:r w:rsidRPr="00C203C3">
              <w:t>22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258E8AB" w14:textId="77777777" w:rsidR="00A7715A" w:rsidRDefault="00A7715A" w:rsidP="00A7715A">
            <w:pPr>
              <w:pStyle w:val="Date"/>
            </w:pPr>
            <w:r w:rsidRPr="00C203C3">
              <w:t>23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7E2B345" w14:textId="77777777" w:rsidR="00A7715A" w:rsidRDefault="00A7715A" w:rsidP="00A7715A">
            <w:pPr>
              <w:pStyle w:val="Date"/>
            </w:pPr>
            <w:r w:rsidRPr="00C203C3">
              <w:t>24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F046563" w14:textId="77777777" w:rsidR="00A7715A" w:rsidRDefault="00A7715A" w:rsidP="00A7715A">
            <w:pPr>
              <w:pStyle w:val="Date"/>
            </w:pPr>
            <w:r w:rsidRPr="00C203C3">
              <w:t>25</w:t>
            </w:r>
          </w:p>
        </w:tc>
      </w:tr>
      <w:tr w:rsidR="00A7715A" w14:paraId="6E64816F" w14:textId="77777777" w:rsidTr="00FC1140">
        <w:trPr>
          <w:cantSplit/>
          <w:trHeight w:hRule="exact" w:val="1224"/>
        </w:trPr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47D8D68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FA69224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441543B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9493D84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9C9C1E1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C1F8ECF" w14:textId="77777777" w:rsidR="00A7715A" w:rsidRDefault="00A7715A" w:rsidP="00A7715A">
            <w:pPr>
              <w:pStyle w:val="Date"/>
            </w:pPr>
          </w:p>
        </w:tc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1B66C46" w14:textId="77777777" w:rsidR="00A7715A" w:rsidRDefault="00A7715A" w:rsidP="00A7715A">
            <w:pPr>
              <w:pStyle w:val="Date"/>
            </w:pPr>
          </w:p>
        </w:tc>
      </w:tr>
      <w:tr w:rsidR="00A7715A" w14:paraId="2C6EA5AD" w14:textId="77777777" w:rsidTr="00FC1140">
        <w:trPr>
          <w:cantSplit/>
          <w:trHeight w:hRule="exact" w:val="360"/>
        </w:trPr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0C66E85" w14:textId="77777777" w:rsidR="00A7715A" w:rsidRDefault="00A7715A" w:rsidP="00A7715A">
            <w:pPr>
              <w:pStyle w:val="Date"/>
            </w:pPr>
            <w:r>
              <w:t>26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78AAD12" w14:textId="77777777" w:rsidR="00A7715A" w:rsidRDefault="00A7715A" w:rsidP="00A7715A">
            <w:pPr>
              <w:pStyle w:val="Date"/>
            </w:pPr>
            <w:r w:rsidRPr="00C203C3">
              <w:t>27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E1E73B1" w14:textId="77777777" w:rsidR="00A7715A" w:rsidRDefault="00A7715A" w:rsidP="00A7715A">
            <w:pPr>
              <w:pStyle w:val="Date"/>
            </w:pPr>
            <w:r w:rsidRPr="00C203C3">
              <w:t>28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149135D" w14:textId="77777777" w:rsidR="00A7715A" w:rsidRDefault="00A7715A" w:rsidP="00A7715A">
            <w:pPr>
              <w:pStyle w:val="Date"/>
            </w:pPr>
            <w:r w:rsidRPr="00C203C3">
              <w:t>29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B7883E5" w14:textId="77777777" w:rsidR="00A7715A" w:rsidRDefault="00A7715A" w:rsidP="00A7715A">
            <w:pPr>
              <w:pStyle w:val="Date"/>
            </w:pPr>
            <w:r w:rsidRPr="00C203C3">
              <w:t>30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</w:tcPr>
          <w:p w14:paraId="1968A902" w14:textId="77777777" w:rsidR="00A7715A" w:rsidRDefault="00A7715A" w:rsidP="00A7715A">
            <w:pPr>
              <w:pStyle w:val="Off-MonthDate"/>
            </w:pPr>
            <w:r w:rsidRPr="00F6232D">
              <w:t>1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</w:tcPr>
          <w:p w14:paraId="5F2869C5" w14:textId="77777777" w:rsidR="00A7715A" w:rsidRDefault="00A7715A" w:rsidP="00A7715A">
            <w:pPr>
              <w:pStyle w:val="Off-MonthDate"/>
            </w:pPr>
            <w:r w:rsidRPr="00F6232D">
              <w:t>2</w:t>
            </w:r>
          </w:p>
        </w:tc>
      </w:tr>
      <w:tr w:rsidR="00A7715A" w14:paraId="008A5812" w14:textId="77777777" w:rsidTr="00FC1140">
        <w:trPr>
          <w:cantSplit/>
          <w:trHeight w:hRule="exact" w:val="1224"/>
        </w:trPr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</w:tcPr>
          <w:p w14:paraId="2BD6A209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</w:tcPr>
          <w:p w14:paraId="6412F1FC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</w:tcPr>
          <w:p w14:paraId="45DA2BA9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</w:tcPr>
          <w:p w14:paraId="5DC9C770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</w:tcPr>
          <w:p w14:paraId="20F4F3BF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  <w:bottom w:val="single" w:sz="4" w:space="0" w:color="BEA388" w:themeColor="accent4" w:themeTint="99"/>
            </w:tcBorders>
          </w:tcPr>
          <w:p w14:paraId="7037BAFA" w14:textId="77777777" w:rsidR="00A7715A" w:rsidRDefault="00A7715A" w:rsidP="00A7715A">
            <w:pPr>
              <w:pStyle w:val="Date"/>
            </w:pPr>
          </w:p>
        </w:tc>
        <w:tc>
          <w:tcPr>
            <w:tcW w:w="1256" w:type="dxa"/>
            <w:tcBorders>
              <w:top w:val="nil"/>
              <w:bottom w:val="single" w:sz="4" w:space="0" w:color="BEA388" w:themeColor="accent4" w:themeTint="99"/>
            </w:tcBorders>
          </w:tcPr>
          <w:p w14:paraId="250D0BCC" w14:textId="77777777" w:rsidR="00A7715A" w:rsidRDefault="00A7715A" w:rsidP="00A7715A">
            <w:pPr>
              <w:pStyle w:val="Date"/>
            </w:pPr>
          </w:p>
        </w:tc>
      </w:tr>
      <w:tr w:rsidR="00A7715A" w14:paraId="7B1CAE3F" w14:textId="77777777" w:rsidTr="00FC1140">
        <w:trPr>
          <w:cantSplit/>
          <w:trHeight w:hRule="exact" w:val="360"/>
        </w:trPr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</w:tcPr>
          <w:p w14:paraId="56615E8A" w14:textId="77777777" w:rsidR="00A7715A" w:rsidRDefault="00A7715A" w:rsidP="00A7715A">
            <w:pPr>
              <w:pStyle w:val="Off-MonthDate"/>
            </w:pPr>
            <w:r>
              <w:t>3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</w:tcPr>
          <w:p w14:paraId="7074B038" w14:textId="77777777" w:rsidR="00A7715A" w:rsidRDefault="00A7715A" w:rsidP="00A7715A">
            <w:pPr>
              <w:pStyle w:val="Off-MonthDate"/>
            </w:pPr>
            <w:r w:rsidRPr="00227B14">
              <w:t>4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</w:tcPr>
          <w:p w14:paraId="479942B7" w14:textId="77777777" w:rsidR="00A7715A" w:rsidRDefault="00A7715A" w:rsidP="00A7715A">
            <w:pPr>
              <w:pStyle w:val="Off-MonthDate"/>
            </w:pPr>
            <w:r w:rsidRPr="00227B14">
              <w:t>5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</w:tcPr>
          <w:p w14:paraId="5DA12F62" w14:textId="77777777" w:rsidR="00A7715A" w:rsidRDefault="00A7715A" w:rsidP="00A7715A">
            <w:pPr>
              <w:pStyle w:val="Off-MonthDate"/>
            </w:pPr>
            <w:r w:rsidRPr="00227B14">
              <w:t>6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</w:tcPr>
          <w:p w14:paraId="0BA3B8B1" w14:textId="77777777" w:rsidR="00A7715A" w:rsidRDefault="00A7715A" w:rsidP="00A7715A">
            <w:pPr>
              <w:pStyle w:val="Off-MonthDate"/>
            </w:pPr>
            <w:r w:rsidRPr="00227B14">
              <w:t>7</w:t>
            </w:r>
          </w:p>
        </w:tc>
        <w:tc>
          <w:tcPr>
            <w:tcW w:w="1255" w:type="dxa"/>
            <w:tcBorders>
              <w:top w:val="single" w:sz="4" w:space="0" w:color="BEA388" w:themeColor="accent4" w:themeTint="99"/>
              <w:bottom w:val="nil"/>
            </w:tcBorders>
          </w:tcPr>
          <w:p w14:paraId="22F11BF8" w14:textId="77777777" w:rsidR="00A7715A" w:rsidRDefault="00A7715A" w:rsidP="00A7715A">
            <w:pPr>
              <w:pStyle w:val="Off-MonthDate"/>
            </w:pPr>
            <w:r w:rsidRPr="00227B14">
              <w:t>8</w:t>
            </w:r>
          </w:p>
        </w:tc>
        <w:tc>
          <w:tcPr>
            <w:tcW w:w="1256" w:type="dxa"/>
            <w:tcBorders>
              <w:top w:val="single" w:sz="4" w:space="0" w:color="BEA388" w:themeColor="accent4" w:themeTint="99"/>
              <w:bottom w:val="nil"/>
            </w:tcBorders>
          </w:tcPr>
          <w:p w14:paraId="16CABF61" w14:textId="77777777" w:rsidR="00A7715A" w:rsidRDefault="00A7715A" w:rsidP="00A7715A">
            <w:pPr>
              <w:pStyle w:val="Off-MonthDate"/>
            </w:pPr>
            <w:r w:rsidRPr="00227B14">
              <w:t>9</w:t>
            </w:r>
          </w:p>
        </w:tc>
      </w:tr>
      <w:tr w:rsidR="00A7715A" w14:paraId="35147208" w14:textId="77777777" w:rsidTr="00FC1140">
        <w:trPr>
          <w:cantSplit/>
          <w:trHeight w:hRule="exact" w:val="1224"/>
        </w:trPr>
        <w:tc>
          <w:tcPr>
            <w:tcW w:w="1255" w:type="dxa"/>
            <w:tcBorders>
              <w:top w:val="nil"/>
            </w:tcBorders>
          </w:tcPr>
          <w:p w14:paraId="1655A811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</w:tcBorders>
          </w:tcPr>
          <w:p w14:paraId="6F1D4D58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</w:tcBorders>
          </w:tcPr>
          <w:p w14:paraId="522D1983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</w:tcBorders>
          </w:tcPr>
          <w:p w14:paraId="273889D6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</w:tcBorders>
          </w:tcPr>
          <w:p w14:paraId="3F0CA904" w14:textId="77777777" w:rsidR="00A7715A" w:rsidRDefault="00A7715A" w:rsidP="00A7715A">
            <w:pPr>
              <w:pStyle w:val="Date"/>
            </w:pPr>
          </w:p>
        </w:tc>
        <w:tc>
          <w:tcPr>
            <w:tcW w:w="1255" w:type="dxa"/>
            <w:tcBorders>
              <w:top w:val="nil"/>
            </w:tcBorders>
          </w:tcPr>
          <w:p w14:paraId="63BCC2DC" w14:textId="77777777" w:rsidR="00A7715A" w:rsidRDefault="00A7715A" w:rsidP="00A7715A">
            <w:pPr>
              <w:pStyle w:val="Date"/>
            </w:pPr>
          </w:p>
        </w:tc>
        <w:tc>
          <w:tcPr>
            <w:tcW w:w="1256" w:type="dxa"/>
            <w:tcBorders>
              <w:top w:val="nil"/>
            </w:tcBorders>
          </w:tcPr>
          <w:p w14:paraId="5B8C6BE7" w14:textId="77777777" w:rsidR="00A7715A" w:rsidRDefault="00A7715A" w:rsidP="00A7715A">
            <w:pPr>
              <w:pStyle w:val="Date"/>
            </w:pPr>
          </w:p>
        </w:tc>
      </w:tr>
    </w:tbl>
    <w:p w14:paraId="6C677312" w14:textId="77777777" w:rsidR="003C4EED" w:rsidRDefault="00B33D9E">
      <w:pPr>
        <w:pStyle w:val="Heading1"/>
      </w:pPr>
      <w:r>
        <w:t>Notes:</w:t>
      </w:r>
    </w:p>
    <w:p w14:paraId="7ACC4B43" w14:textId="77777777" w:rsidR="00FC1140" w:rsidRDefault="00FC114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399"/>
        <w:gridCol w:w="5401"/>
      </w:tblGrid>
      <w:tr w:rsidR="003C4EED" w14:paraId="2F4EC092" w14:textId="77777777" w:rsidTr="00FC1140">
        <w:trPr>
          <w:cantSplit/>
        </w:trPr>
        <w:tc>
          <w:tcPr>
            <w:tcW w:w="4437" w:type="dxa"/>
          </w:tcPr>
          <w:p w14:paraId="0A704A72" w14:textId="28FDB948" w:rsidR="003C4EED" w:rsidRDefault="00ED1D3A">
            <w:pPr>
              <w:pStyle w:val="Month"/>
            </w:pPr>
            <w:r>
              <w:rPr>
                <w:rStyle w:val="q4iawc"/>
                <w:rFonts w:hint="eastAsia"/>
              </w:rPr>
              <w:lastRenderedPageBreak/>
              <w:t>10</w:t>
            </w:r>
            <w:r>
              <w:rPr>
                <w:rStyle w:val="q4iawc"/>
                <w:rFonts w:ascii="MS Mincho" w:eastAsia="MS Mincho" w:hAnsi="MS Mincho" w:cs="MS Mincho" w:hint="eastAsia"/>
              </w:rPr>
              <w:t>月</w:t>
            </w:r>
          </w:p>
        </w:tc>
        <w:tc>
          <w:tcPr>
            <w:tcW w:w="4438" w:type="dxa"/>
          </w:tcPr>
          <w:p w14:paraId="10E4A9B2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7B3E6FA3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2"/>
        <w:gridCol w:w="1543"/>
        <w:gridCol w:w="1543"/>
        <w:gridCol w:w="1543"/>
        <w:gridCol w:w="1543"/>
        <w:gridCol w:w="1543"/>
        <w:gridCol w:w="1543"/>
      </w:tblGrid>
      <w:tr w:rsidR="003C4EED" w14:paraId="5C1A8E88" w14:textId="77777777" w:rsidTr="00FC1140">
        <w:trPr>
          <w:cantSplit/>
          <w:trHeight w:hRule="exact" w:val="274"/>
        </w:trPr>
        <w:tc>
          <w:tcPr>
            <w:tcW w:w="1264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254DAED0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03818F0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73216B94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6428F60A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1273BF6B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7D8320EB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2A92C84A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D22D77" w14:paraId="4C7A1A8C" w14:textId="77777777" w:rsidTr="00FC1140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01DAD479" w14:textId="77777777" w:rsidR="00D22D77" w:rsidRDefault="00D22D77" w:rsidP="00D22D77">
            <w:pPr>
              <w:pStyle w:val="Off-MonthDate"/>
            </w:pPr>
            <w:r>
              <w:t>26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4315C9FF" w14:textId="77777777" w:rsidR="00D22D77" w:rsidRDefault="00D22D77" w:rsidP="00D22D77">
            <w:pPr>
              <w:pStyle w:val="Off-MonthDate"/>
            </w:pPr>
            <w:r w:rsidRPr="0040479B">
              <w:t>27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35F323A4" w14:textId="77777777" w:rsidR="00D22D77" w:rsidRDefault="00D22D77" w:rsidP="00D22D77">
            <w:pPr>
              <w:pStyle w:val="Off-MonthDate"/>
            </w:pPr>
            <w:r w:rsidRPr="0040479B">
              <w:t>28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4BAB198D" w14:textId="77777777" w:rsidR="00D22D77" w:rsidRDefault="00D22D77" w:rsidP="00D22D77">
            <w:pPr>
              <w:pStyle w:val="Off-MonthDate"/>
            </w:pPr>
            <w:r w:rsidRPr="0040479B">
              <w:t>29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7E00214B" w14:textId="77777777" w:rsidR="00D22D77" w:rsidRDefault="00D22D77" w:rsidP="00D22D77">
            <w:pPr>
              <w:pStyle w:val="Off-MonthDate"/>
            </w:pPr>
            <w:r w:rsidRPr="0040479B">
              <w:t>30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60A29BD" w14:textId="77777777" w:rsidR="00D22D77" w:rsidRDefault="00D22D77" w:rsidP="00D22D77">
            <w:pPr>
              <w:pStyle w:val="Date"/>
            </w:pPr>
            <w:r w:rsidRPr="00C203C3">
              <w:t>1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EF01C4A" w14:textId="77777777" w:rsidR="00D22D77" w:rsidRDefault="00D22D77" w:rsidP="00D22D77">
            <w:pPr>
              <w:pStyle w:val="Date"/>
            </w:pPr>
            <w:r w:rsidRPr="00C203C3">
              <w:t>2</w:t>
            </w:r>
          </w:p>
        </w:tc>
      </w:tr>
      <w:tr w:rsidR="00D22D77" w14:paraId="2FDDE4A3" w14:textId="77777777" w:rsidTr="00FC1140">
        <w:trPr>
          <w:cantSplit/>
          <w:trHeight w:hRule="exact" w:val="1224"/>
        </w:trPr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3595AA2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5F6B04D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3D63D56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CFBCB08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2A8D3FD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1D961D5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B8B08D0" w14:textId="77777777" w:rsidR="00D22D77" w:rsidRDefault="00D22D77" w:rsidP="00D22D77">
            <w:pPr>
              <w:pStyle w:val="Date"/>
            </w:pPr>
          </w:p>
        </w:tc>
      </w:tr>
      <w:tr w:rsidR="00D22D77" w14:paraId="7FE8F635" w14:textId="77777777" w:rsidTr="00FC1140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E990938" w14:textId="77777777" w:rsidR="00D22D77" w:rsidRDefault="00D22D77" w:rsidP="00D22D77">
            <w:pPr>
              <w:pStyle w:val="Date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003988B" w14:textId="77777777" w:rsidR="00D22D77" w:rsidRDefault="00D22D77" w:rsidP="00D22D77">
            <w:pPr>
              <w:pStyle w:val="Date"/>
            </w:pPr>
            <w:r w:rsidRPr="00C203C3">
              <w:t>4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4FFAEE4" w14:textId="77777777" w:rsidR="00D22D77" w:rsidRDefault="00D22D77" w:rsidP="00D22D77">
            <w:pPr>
              <w:pStyle w:val="Date"/>
            </w:pPr>
            <w:r w:rsidRPr="00C203C3">
              <w:t>5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FE5229D" w14:textId="77777777" w:rsidR="00D22D77" w:rsidRDefault="00D22D77" w:rsidP="00D22D77">
            <w:pPr>
              <w:pStyle w:val="Date"/>
            </w:pPr>
            <w:r w:rsidRPr="00C203C3">
              <w:t>6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46DDB22" w14:textId="77777777" w:rsidR="00D22D77" w:rsidRDefault="00D22D77" w:rsidP="00D22D77">
            <w:pPr>
              <w:pStyle w:val="Date"/>
            </w:pPr>
            <w:r w:rsidRPr="00C203C3">
              <w:t>7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57C6D69" w14:textId="77777777" w:rsidR="00D22D77" w:rsidRDefault="00D22D77" w:rsidP="00D22D77">
            <w:pPr>
              <w:pStyle w:val="Date"/>
            </w:pPr>
            <w:r w:rsidRPr="00C203C3">
              <w:t>8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17E289E" w14:textId="77777777" w:rsidR="00D22D77" w:rsidRDefault="00D22D77" w:rsidP="00D22D77">
            <w:pPr>
              <w:pStyle w:val="Date"/>
            </w:pPr>
            <w:r w:rsidRPr="00C203C3">
              <w:t>9</w:t>
            </w:r>
          </w:p>
        </w:tc>
      </w:tr>
      <w:tr w:rsidR="00D22D77" w14:paraId="6A7A0176" w14:textId="77777777" w:rsidTr="00FC1140">
        <w:trPr>
          <w:cantSplit/>
          <w:trHeight w:hRule="exact" w:val="1224"/>
        </w:trPr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73A5407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3B6654A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7588C12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B024D40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25A91BA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795619C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8CEA418" w14:textId="77777777" w:rsidR="00D22D77" w:rsidRDefault="00D22D77" w:rsidP="00D22D77">
            <w:pPr>
              <w:pStyle w:val="Date"/>
            </w:pPr>
          </w:p>
        </w:tc>
      </w:tr>
      <w:tr w:rsidR="00D22D77" w14:paraId="7DA7D24E" w14:textId="77777777" w:rsidTr="00FC1140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596F66A" w14:textId="77777777" w:rsidR="00D22D77" w:rsidRDefault="00D22D77" w:rsidP="00D22D77">
            <w:pPr>
              <w:pStyle w:val="Date"/>
            </w:pPr>
            <w:r>
              <w:t>10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B782595" w14:textId="77777777" w:rsidR="00D22D77" w:rsidRDefault="00D22D77" w:rsidP="00D22D77">
            <w:pPr>
              <w:pStyle w:val="Date"/>
            </w:pPr>
            <w:r w:rsidRPr="00C203C3">
              <w:t>11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B46C69A" w14:textId="77777777" w:rsidR="00D22D77" w:rsidRDefault="00D22D77" w:rsidP="00D22D77">
            <w:pPr>
              <w:pStyle w:val="Date"/>
            </w:pPr>
            <w:r w:rsidRPr="00C203C3">
              <w:t>12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53DFD5A" w14:textId="77777777" w:rsidR="00D22D77" w:rsidRDefault="00D22D77" w:rsidP="00D22D77">
            <w:pPr>
              <w:pStyle w:val="Date"/>
            </w:pPr>
            <w:r w:rsidRPr="00C203C3">
              <w:t>13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62D45D5" w14:textId="77777777" w:rsidR="00D22D77" w:rsidRDefault="00D22D77" w:rsidP="00D22D77">
            <w:pPr>
              <w:pStyle w:val="Date"/>
            </w:pPr>
            <w:r w:rsidRPr="00C203C3">
              <w:t>14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1DCB194" w14:textId="77777777" w:rsidR="00D22D77" w:rsidRDefault="00D22D77" w:rsidP="00D22D77">
            <w:pPr>
              <w:pStyle w:val="Date"/>
            </w:pPr>
            <w:r w:rsidRPr="00C203C3">
              <w:t>15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A955341" w14:textId="77777777" w:rsidR="00D22D77" w:rsidRDefault="00D22D77" w:rsidP="00D22D77">
            <w:pPr>
              <w:pStyle w:val="Date"/>
            </w:pPr>
            <w:r w:rsidRPr="00C203C3">
              <w:t>16</w:t>
            </w:r>
          </w:p>
        </w:tc>
      </w:tr>
      <w:tr w:rsidR="00D22D77" w14:paraId="72CE0BF4" w14:textId="77777777" w:rsidTr="00FC1140">
        <w:trPr>
          <w:cantSplit/>
          <w:trHeight w:hRule="exact" w:val="1224"/>
        </w:trPr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A3BF78B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994570D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ADC7979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72CD213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D8408CE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D52A1E1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618DC74" w14:textId="77777777" w:rsidR="00D22D77" w:rsidRDefault="00D22D77" w:rsidP="00D22D77">
            <w:pPr>
              <w:pStyle w:val="Date"/>
            </w:pPr>
          </w:p>
        </w:tc>
      </w:tr>
      <w:tr w:rsidR="00D22D77" w14:paraId="46F8F8E4" w14:textId="77777777" w:rsidTr="00FC1140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5AD8A39" w14:textId="77777777" w:rsidR="00D22D77" w:rsidRDefault="00D22D77" w:rsidP="00D22D77">
            <w:pPr>
              <w:pStyle w:val="Date"/>
            </w:pPr>
            <w:r>
              <w:t>17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D9C8CD7" w14:textId="77777777" w:rsidR="00D22D77" w:rsidRDefault="00D22D77" w:rsidP="00D22D77">
            <w:pPr>
              <w:pStyle w:val="Date"/>
            </w:pPr>
            <w:r w:rsidRPr="00C203C3">
              <w:t>18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9D3EFAC" w14:textId="77777777" w:rsidR="00D22D77" w:rsidRDefault="00D22D77" w:rsidP="00D22D77">
            <w:pPr>
              <w:pStyle w:val="Date"/>
            </w:pPr>
            <w:r w:rsidRPr="00C203C3">
              <w:t>19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29E4B9D" w14:textId="77777777" w:rsidR="00D22D77" w:rsidRDefault="00D22D77" w:rsidP="00D22D77">
            <w:pPr>
              <w:pStyle w:val="Date"/>
            </w:pPr>
            <w:r w:rsidRPr="00C203C3">
              <w:t>20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DC78D5E" w14:textId="77777777" w:rsidR="00D22D77" w:rsidRDefault="00D22D77" w:rsidP="00D22D77">
            <w:pPr>
              <w:pStyle w:val="Date"/>
            </w:pPr>
            <w:r w:rsidRPr="00C203C3">
              <w:t>21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B8725FD" w14:textId="77777777" w:rsidR="00D22D77" w:rsidRDefault="00D22D77" w:rsidP="00D22D77">
            <w:pPr>
              <w:pStyle w:val="Date"/>
            </w:pPr>
            <w:r w:rsidRPr="00C203C3">
              <w:t>22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AC948C1" w14:textId="77777777" w:rsidR="00D22D77" w:rsidRDefault="00D22D77" w:rsidP="00D22D77">
            <w:pPr>
              <w:pStyle w:val="Date"/>
            </w:pPr>
            <w:r w:rsidRPr="00C203C3">
              <w:t>23</w:t>
            </w:r>
          </w:p>
        </w:tc>
      </w:tr>
      <w:tr w:rsidR="00D22D77" w14:paraId="0F3D0649" w14:textId="77777777" w:rsidTr="00FC1140">
        <w:trPr>
          <w:cantSplit/>
          <w:trHeight w:hRule="exact" w:val="1224"/>
        </w:trPr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8712881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82BC95D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2D8A8DD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CD2E2FB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15A6F9A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5785E87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5CF5D59" w14:textId="77777777" w:rsidR="00D22D77" w:rsidRDefault="00D22D77" w:rsidP="00D22D77">
            <w:pPr>
              <w:pStyle w:val="Date"/>
            </w:pPr>
          </w:p>
        </w:tc>
      </w:tr>
      <w:tr w:rsidR="00D22D77" w14:paraId="09A1412F" w14:textId="77777777" w:rsidTr="00FC1140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326E806" w14:textId="77777777" w:rsidR="00D22D77" w:rsidRDefault="00D22D77" w:rsidP="00D22D77">
            <w:pPr>
              <w:pStyle w:val="Date"/>
            </w:pPr>
            <w:r>
              <w:t>24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6A00F49" w14:textId="77777777" w:rsidR="00D22D77" w:rsidRDefault="00D22D77" w:rsidP="00D22D77">
            <w:pPr>
              <w:pStyle w:val="Date"/>
            </w:pPr>
            <w:r w:rsidRPr="00C203C3">
              <w:t>25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5774CF1" w14:textId="77777777" w:rsidR="00D22D77" w:rsidRDefault="00D22D77" w:rsidP="00D22D77">
            <w:pPr>
              <w:pStyle w:val="Date"/>
            </w:pPr>
            <w:r w:rsidRPr="00C203C3">
              <w:t>26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CCFA944" w14:textId="77777777" w:rsidR="00D22D77" w:rsidRDefault="00D22D77" w:rsidP="00D22D77">
            <w:pPr>
              <w:pStyle w:val="Date"/>
            </w:pPr>
            <w:r w:rsidRPr="00C203C3">
              <w:t>27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59D8F50" w14:textId="77777777" w:rsidR="00D22D77" w:rsidRDefault="00D22D77" w:rsidP="00D22D77">
            <w:pPr>
              <w:pStyle w:val="Date"/>
            </w:pPr>
            <w:r w:rsidRPr="00C203C3">
              <w:t>28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88FC269" w14:textId="77777777" w:rsidR="00D22D77" w:rsidRDefault="00D22D77" w:rsidP="00D22D77">
            <w:pPr>
              <w:pStyle w:val="Date"/>
            </w:pPr>
            <w:r w:rsidRPr="00C203C3">
              <w:t>29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E220186" w14:textId="77777777" w:rsidR="00D22D77" w:rsidRDefault="00D22D77" w:rsidP="00D22D77">
            <w:pPr>
              <w:pStyle w:val="Date"/>
            </w:pPr>
            <w:r w:rsidRPr="00C203C3">
              <w:t>30</w:t>
            </w:r>
          </w:p>
        </w:tc>
      </w:tr>
      <w:tr w:rsidR="00D22D77" w14:paraId="382B1D7D" w14:textId="77777777" w:rsidTr="00FC1140">
        <w:trPr>
          <w:cantSplit/>
          <w:trHeight w:hRule="exact" w:val="1224"/>
        </w:trPr>
        <w:tc>
          <w:tcPr>
            <w:tcW w:w="1264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A4E50D7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97FF463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CCF6137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AD16081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D7039C9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565B6D9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A249314" w14:textId="77777777" w:rsidR="00D22D77" w:rsidRDefault="00D22D77" w:rsidP="00D22D77">
            <w:pPr>
              <w:pStyle w:val="Date"/>
            </w:pPr>
          </w:p>
        </w:tc>
      </w:tr>
      <w:tr w:rsidR="00D22D77" w14:paraId="561126F5" w14:textId="77777777" w:rsidTr="00FC1140">
        <w:trPr>
          <w:cantSplit/>
          <w:trHeight w:hRule="exact" w:val="360"/>
        </w:trPr>
        <w:tc>
          <w:tcPr>
            <w:tcW w:w="1264" w:type="dxa"/>
            <w:tcBorders>
              <w:top w:val="single" w:sz="4" w:space="0" w:color="BEA388" w:themeColor="accent4" w:themeTint="99"/>
              <w:bottom w:val="nil"/>
            </w:tcBorders>
          </w:tcPr>
          <w:p w14:paraId="6917193A" w14:textId="77777777" w:rsidR="00D22D77" w:rsidRDefault="00D22D77" w:rsidP="00D22D77">
            <w:pPr>
              <w:pStyle w:val="Date"/>
            </w:pPr>
            <w:r>
              <w:t>31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362FB796" w14:textId="77777777" w:rsidR="00D22D77" w:rsidRDefault="00D22D77" w:rsidP="00D22D77">
            <w:pPr>
              <w:pStyle w:val="Off-MonthDate"/>
            </w:pPr>
            <w:r w:rsidRPr="00CE7EAB">
              <w:t>1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5FA2D673" w14:textId="77777777" w:rsidR="00D22D77" w:rsidRDefault="00D22D77" w:rsidP="00D22D77">
            <w:pPr>
              <w:pStyle w:val="Off-MonthDate"/>
            </w:pPr>
            <w:r w:rsidRPr="00CE7EAB">
              <w:t>2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0509D545" w14:textId="77777777" w:rsidR="00D22D77" w:rsidRDefault="00D22D77" w:rsidP="00D22D77">
            <w:pPr>
              <w:pStyle w:val="Off-MonthDate"/>
            </w:pPr>
            <w:r w:rsidRPr="00CE7EAB">
              <w:t>3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65476339" w14:textId="77777777" w:rsidR="00D22D77" w:rsidRDefault="00D22D77" w:rsidP="00D22D77">
            <w:pPr>
              <w:pStyle w:val="Off-MonthDate"/>
            </w:pPr>
            <w:r w:rsidRPr="00CE7EAB">
              <w:t>4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7EB67385" w14:textId="77777777" w:rsidR="00D22D77" w:rsidRDefault="00D22D77" w:rsidP="00D22D77">
            <w:pPr>
              <w:pStyle w:val="Off-MonthDate"/>
            </w:pPr>
            <w:r w:rsidRPr="00CE7EAB">
              <w:t>5</w:t>
            </w:r>
          </w:p>
        </w:tc>
        <w:tc>
          <w:tcPr>
            <w:tcW w:w="1265" w:type="dxa"/>
            <w:tcBorders>
              <w:top w:val="single" w:sz="4" w:space="0" w:color="BEA388" w:themeColor="accent4" w:themeTint="99"/>
              <w:bottom w:val="nil"/>
            </w:tcBorders>
          </w:tcPr>
          <w:p w14:paraId="387AB226" w14:textId="77777777" w:rsidR="00D22D77" w:rsidRDefault="00D22D77" w:rsidP="00D22D77">
            <w:pPr>
              <w:pStyle w:val="Off-MonthDate"/>
            </w:pPr>
            <w:r w:rsidRPr="00CE7EAB">
              <w:t>6</w:t>
            </w:r>
          </w:p>
        </w:tc>
      </w:tr>
      <w:tr w:rsidR="00D22D77" w14:paraId="5D64E318" w14:textId="77777777" w:rsidTr="00FC1140">
        <w:trPr>
          <w:cantSplit/>
          <w:trHeight w:hRule="exact" w:val="1224"/>
        </w:trPr>
        <w:tc>
          <w:tcPr>
            <w:tcW w:w="1264" w:type="dxa"/>
            <w:tcBorders>
              <w:top w:val="nil"/>
            </w:tcBorders>
          </w:tcPr>
          <w:p w14:paraId="6B1065F5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</w:tcBorders>
          </w:tcPr>
          <w:p w14:paraId="6F2469DA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</w:tcBorders>
          </w:tcPr>
          <w:p w14:paraId="62FDC827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</w:tcBorders>
          </w:tcPr>
          <w:p w14:paraId="3CF47907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</w:tcBorders>
          </w:tcPr>
          <w:p w14:paraId="09D3DADC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</w:tcBorders>
          </w:tcPr>
          <w:p w14:paraId="1F7FF12E" w14:textId="77777777" w:rsidR="00D22D77" w:rsidRDefault="00D22D77" w:rsidP="00D22D77">
            <w:pPr>
              <w:pStyle w:val="Date"/>
            </w:pPr>
          </w:p>
        </w:tc>
        <w:tc>
          <w:tcPr>
            <w:tcW w:w="1265" w:type="dxa"/>
            <w:tcBorders>
              <w:top w:val="nil"/>
            </w:tcBorders>
          </w:tcPr>
          <w:p w14:paraId="0A544197" w14:textId="77777777" w:rsidR="00D22D77" w:rsidRDefault="00D22D77" w:rsidP="00D22D77">
            <w:pPr>
              <w:pStyle w:val="Date"/>
            </w:pPr>
          </w:p>
        </w:tc>
      </w:tr>
    </w:tbl>
    <w:p w14:paraId="0268F420" w14:textId="77777777" w:rsidR="003C4EED" w:rsidRDefault="00B33D9E">
      <w:pPr>
        <w:pStyle w:val="Heading1"/>
      </w:pPr>
      <w:r>
        <w:t>Notes:</w:t>
      </w:r>
    </w:p>
    <w:p w14:paraId="5E96C6FC" w14:textId="0924D036" w:rsidR="008B6C9B" w:rsidRDefault="008B6C9B">
      <w:r>
        <w:br w:type="page"/>
      </w:r>
    </w:p>
    <w:p w14:paraId="64546F66" w14:textId="77777777" w:rsidR="00FC1140" w:rsidRDefault="00FC114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399"/>
        <w:gridCol w:w="5401"/>
      </w:tblGrid>
      <w:tr w:rsidR="003C4EED" w14:paraId="30130B3D" w14:textId="77777777" w:rsidTr="00FC1140">
        <w:trPr>
          <w:cantSplit/>
        </w:trPr>
        <w:tc>
          <w:tcPr>
            <w:tcW w:w="4437" w:type="dxa"/>
          </w:tcPr>
          <w:p w14:paraId="595C9CC5" w14:textId="7920410C" w:rsidR="003C4EED" w:rsidRDefault="005505F9">
            <w:pPr>
              <w:pStyle w:val="Month"/>
            </w:pPr>
            <w:r>
              <w:rPr>
                <w:rStyle w:val="q4iawc"/>
                <w:rFonts w:ascii="Times New Roman" w:hAnsi="Times New Roman" w:cs="Times New Roman"/>
              </w:rPr>
              <w:t>נוֹבֶמבֶּר</w:t>
            </w:r>
          </w:p>
        </w:tc>
        <w:tc>
          <w:tcPr>
            <w:tcW w:w="4438" w:type="dxa"/>
          </w:tcPr>
          <w:p w14:paraId="50F708A2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65A2FB93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2"/>
        <w:gridCol w:w="1542"/>
        <w:gridCol w:w="1542"/>
        <w:gridCol w:w="1544"/>
        <w:gridCol w:w="1543"/>
        <w:gridCol w:w="1543"/>
        <w:gridCol w:w="1544"/>
      </w:tblGrid>
      <w:tr w:rsidR="003C4EED" w14:paraId="051ED345" w14:textId="77777777" w:rsidTr="00FC1140">
        <w:trPr>
          <w:cantSplit/>
          <w:trHeight w:hRule="exact" w:val="274"/>
        </w:trPr>
        <w:tc>
          <w:tcPr>
            <w:tcW w:w="1259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89A1D21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0B5C55F4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705A38BF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03FDFB0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D7536C8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4C37A4F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6A3818DD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972A1B" w14:paraId="484387BB" w14:textId="77777777" w:rsidTr="00FC1140">
        <w:trPr>
          <w:cantSplit/>
          <w:trHeight w:hRule="exact" w:val="360"/>
        </w:trPr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A9BB0A6" w14:textId="77777777" w:rsidR="00972A1B" w:rsidRDefault="00972A1B" w:rsidP="00972A1B">
            <w:pPr>
              <w:pStyle w:val="Off-MonthDate"/>
            </w:pPr>
            <w:r>
              <w:t>31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1D474B9" w14:textId="77777777" w:rsidR="00972A1B" w:rsidRDefault="00972A1B" w:rsidP="00972A1B">
            <w:pPr>
              <w:pStyle w:val="Date"/>
            </w:pPr>
            <w:r w:rsidRPr="00C203C3">
              <w:t>1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E8E9B53" w14:textId="77777777" w:rsidR="00972A1B" w:rsidRDefault="00972A1B" w:rsidP="00972A1B">
            <w:pPr>
              <w:pStyle w:val="Date"/>
            </w:pPr>
            <w:r w:rsidRPr="00C203C3">
              <w:t>2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FE988E1" w14:textId="77777777" w:rsidR="00972A1B" w:rsidRDefault="00972A1B" w:rsidP="00972A1B">
            <w:pPr>
              <w:pStyle w:val="Date"/>
            </w:pPr>
            <w:r w:rsidRPr="00C203C3">
              <w:t>3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D3515C1" w14:textId="77777777" w:rsidR="00972A1B" w:rsidRDefault="00972A1B" w:rsidP="00972A1B">
            <w:pPr>
              <w:pStyle w:val="Date"/>
            </w:pPr>
            <w:r w:rsidRPr="00C203C3">
              <w:t>4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89043D0" w14:textId="77777777" w:rsidR="00972A1B" w:rsidRDefault="00972A1B" w:rsidP="00972A1B">
            <w:pPr>
              <w:pStyle w:val="Date"/>
            </w:pPr>
            <w:r w:rsidRPr="00C203C3">
              <w:t>5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1864CF7" w14:textId="77777777" w:rsidR="00972A1B" w:rsidRDefault="00972A1B" w:rsidP="00972A1B">
            <w:pPr>
              <w:pStyle w:val="Date"/>
            </w:pPr>
            <w:r w:rsidRPr="00C203C3">
              <w:t>6</w:t>
            </w:r>
          </w:p>
        </w:tc>
      </w:tr>
      <w:tr w:rsidR="00972A1B" w14:paraId="3D6AD0DA" w14:textId="77777777" w:rsidTr="00FC1140">
        <w:trPr>
          <w:cantSplit/>
          <w:trHeight w:hRule="exact" w:val="1224"/>
        </w:trPr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1BAEF44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B79F7D7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125E1C6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5534DA2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7D61E7C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C5C64B2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F8FDF00" w14:textId="77777777" w:rsidR="00972A1B" w:rsidRDefault="00972A1B" w:rsidP="00972A1B">
            <w:pPr>
              <w:pStyle w:val="Date"/>
            </w:pPr>
          </w:p>
        </w:tc>
      </w:tr>
      <w:tr w:rsidR="00972A1B" w14:paraId="4E446FFC" w14:textId="77777777" w:rsidTr="00FC1140">
        <w:trPr>
          <w:cantSplit/>
          <w:trHeight w:hRule="exact" w:val="360"/>
        </w:trPr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5DB0A78" w14:textId="77777777" w:rsidR="00972A1B" w:rsidRDefault="00972A1B" w:rsidP="00972A1B">
            <w:pPr>
              <w:pStyle w:val="Date"/>
            </w:pPr>
            <w:r>
              <w:t>7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F2D7E2C" w14:textId="77777777" w:rsidR="00972A1B" w:rsidRDefault="00972A1B" w:rsidP="00972A1B">
            <w:pPr>
              <w:pStyle w:val="Date"/>
            </w:pPr>
            <w:r w:rsidRPr="00C203C3">
              <w:t>8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F4E635C" w14:textId="77777777" w:rsidR="00972A1B" w:rsidRDefault="00972A1B" w:rsidP="00972A1B">
            <w:pPr>
              <w:pStyle w:val="Date"/>
            </w:pPr>
            <w:r w:rsidRPr="00C203C3">
              <w:t>9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D46802F" w14:textId="77777777" w:rsidR="00972A1B" w:rsidRDefault="00972A1B" w:rsidP="00972A1B">
            <w:pPr>
              <w:pStyle w:val="Date"/>
            </w:pPr>
            <w:r w:rsidRPr="00C203C3">
              <w:t>10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4B07B05" w14:textId="77777777" w:rsidR="00972A1B" w:rsidRDefault="00972A1B" w:rsidP="00972A1B">
            <w:pPr>
              <w:pStyle w:val="Date"/>
            </w:pPr>
            <w:r w:rsidRPr="00C203C3">
              <w:t>11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16C3088" w14:textId="77777777" w:rsidR="00972A1B" w:rsidRDefault="00972A1B" w:rsidP="00972A1B">
            <w:pPr>
              <w:pStyle w:val="Date"/>
            </w:pPr>
            <w:r w:rsidRPr="00C203C3">
              <w:t>12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E8E9058" w14:textId="77777777" w:rsidR="00972A1B" w:rsidRDefault="00972A1B" w:rsidP="00972A1B">
            <w:pPr>
              <w:pStyle w:val="Date"/>
            </w:pPr>
            <w:r w:rsidRPr="00C203C3">
              <w:t>13</w:t>
            </w:r>
          </w:p>
        </w:tc>
      </w:tr>
      <w:tr w:rsidR="00972A1B" w14:paraId="482E9BC4" w14:textId="77777777" w:rsidTr="00FC1140">
        <w:trPr>
          <w:cantSplit/>
          <w:trHeight w:hRule="exact" w:val="1224"/>
        </w:trPr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2890597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DA85309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D8670A9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99CEEEB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48679F2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6012B2E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5E25DA0" w14:textId="77777777" w:rsidR="00972A1B" w:rsidRDefault="00972A1B" w:rsidP="00972A1B">
            <w:pPr>
              <w:pStyle w:val="Date"/>
            </w:pPr>
          </w:p>
        </w:tc>
      </w:tr>
      <w:tr w:rsidR="00972A1B" w14:paraId="1CDC8700" w14:textId="77777777" w:rsidTr="00FC1140">
        <w:trPr>
          <w:cantSplit/>
          <w:trHeight w:hRule="exact" w:val="360"/>
        </w:trPr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F1A8379" w14:textId="77777777" w:rsidR="00972A1B" w:rsidRDefault="00972A1B" w:rsidP="00972A1B">
            <w:pPr>
              <w:pStyle w:val="Date"/>
            </w:pPr>
            <w:r>
              <w:t>14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732878E" w14:textId="77777777" w:rsidR="00972A1B" w:rsidRDefault="00972A1B" w:rsidP="00972A1B">
            <w:pPr>
              <w:pStyle w:val="Date"/>
            </w:pPr>
            <w:r w:rsidRPr="00C203C3">
              <w:t>15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887412E" w14:textId="77777777" w:rsidR="00972A1B" w:rsidRDefault="00972A1B" w:rsidP="00972A1B">
            <w:pPr>
              <w:pStyle w:val="Date"/>
            </w:pPr>
            <w:r w:rsidRPr="00C203C3">
              <w:t>16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7DC5F73" w14:textId="77777777" w:rsidR="00972A1B" w:rsidRDefault="00972A1B" w:rsidP="00972A1B">
            <w:pPr>
              <w:pStyle w:val="Date"/>
            </w:pPr>
            <w:r w:rsidRPr="00C203C3">
              <w:t>17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C467B2B" w14:textId="77777777" w:rsidR="00972A1B" w:rsidRDefault="00972A1B" w:rsidP="00972A1B">
            <w:pPr>
              <w:pStyle w:val="Date"/>
            </w:pPr>
            <w:r w:rsidRPr="00C203C3">
              <w:t>18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6F009E5" w14:textId="77777777" w:rsidR="00972A1B" w:rsidRDefault="00972A1B" w:rsidP="00972A1B">
            <w:pPr>
              <w:pStyle w:val="Date"/>
            </w:pPr>
            <w:r w:rsidRPr="00C203C3">
              <w:t>19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1B877E7" w14:textId="77777777" w:rsidR="00972A1B" w:rsidRDefault="00972A1B" w:rsidP="00972A1B">
            <w:pPr>
              <w:pStyle w:val="Date"/>
            </w:pPr>
            <w:r w:rsidRPr="00C203C3">
              <w:t>20</w:t>
            </w:r>
          </w:p>
        </w:tc>
      </w:tr>
      <w:tr w:rsidR="00972A1B" w14:paraId="751315FE" w14:textId="77777777" w:rsidTr="00FC1140">
        <w:trPr>
          <w:cantSplit/>
          <w:trHeight w:hRule="exact" w:val="1224"/>
        </w:trPr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333D9AD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732A80E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D65CB45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533FA06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60B777F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0F40944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D147681" w14:textId="77777777" w:rsidR="00972A1B" w:rsidRDefault="00972A1B" w:rsidP="00972A1B">
            <w:pPr>
              <w:pStyle w:val="Date"/>
            </w:pPr>
          </w:p>
        </w:tc>
      </w:tr>
      <w:tr w:rsidR="00972A1B" w14:paraId="2251B036" w14:textId="77777777" w:rsidTr="00FC1140">
        <w:trPr>
          <w:cantSplit/>
          <w:trHeight w:hRule="exact" w:val="360"/>
        </w:trPr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83F9706" w14:textId="77777777" w:rsidR="00972A1B" w:rsidRDefault="00972A1B" w:rsidP="00972A1B">
            <w:pPr>
              <w:pStyle w:val="Date"/>
            </w:pPr>
            <w:r>
              <w:t>21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A91B4CB" w14:textId="77777777" w:rsidR="00972A1B" w:rsidRDefault="00972A1B" w:rsidP="00972A1B">
            <w:pPr>
              <w:pStyle w:val="Date"/>
            </w:pPr>
            <w:r w:rsidRPr="00C203C3">
              <w:t>22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2D1B414" w14:textId="77777777" w:rsidR="00972A1B" w:rsidRDefault="00972A1B" w:rsidP="00972A1B">
            <w:pPr>
              <w:pStyle w:val="Date"/>
            </w:pPr>
            <w:r w:rsidRPr="00C203C3">
              <w:t>23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1F61F0F" w14:textId="77777777" w:rsidR="00972A1B" w:rsidRDefault="00972A1B" w:rsidP="00972A1B">
            <w:pPr>
              <w:pStyle w:val="Date"/>
            </w:pPr>
            <w:r w:rsidRPr="00C203C3">
              <w:t>24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A125A58" w14:textId="77777777" w:rsidR="00972A1B" w:rsidRDefault="00972A1B" w:rsidP="00972A1B">
            <w:pPr>
              <w:pStyle w:val="Date"/>
            </w:pPr>
            <w:r w:rsidRPr="00C203C3">
              <w:t>25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D20AEEB" w14:textId="77777777" w:rsidR="00972A1B" w:rsidRDefault="00972A1B" w:rsidP="00972A1B">
            <w:pPr>
              <w:pStyle w:val="Date"/>
            </w:pPr>
            <w:r w:rsidRPr="00C203C3">
              <w:t>26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9E35C1D" w14:textId="77777777" w:rsidR="00972A1B" w:rsidRDefault="00972A1B" w:rsidP="00972A1B">
            <w:pPr>
              <w:pStyle w:val="Date"/>
            </w:pPr>
            <w:r w:rsidRPr="00C203C3">
              <w:t>27</w:t>
            </w:r>
          </w:p>
        </w:tc>
      </w:tr>
      <w:tr w:rsidR="00972A1B" w14:paraId="01CDAF9C" w14:textId="77777777" w:rsidTr="00FC1140">
        <w:trPr>
          <w:cantSplit/>
          <w:trHeight w:hRule="exact" w:val="1224"/>
        </w:trPr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2E1BBD8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8F0181A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DD94DA0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483C519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E2D1EFB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40A6749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E294F23" w14:textId="77777777" w:rsidR="00972A1B" w:rsidRDefault="00972A1B" w:rsidP="00972A1B">
            <w:pPr>
              <w:pStyle w:val="Date"/>
            </w:pPr>
          </w:p>
        </w:tc>
      </w:tr>
      <w:tr w:rsidR="00972A1B" w14:paraId="7DDD026A" w14:textId="77777777" w:rsidTr="00FC1140">
        <w:trPr>
          <w:cantSplit/>
          <w:trHeight w:hRule="exact" w:val="360"/>
        </w:trPr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AD6A87F" w14:textId="77777777" w:rsidR="00972A1B" w:rsidRDefault="00972A1B" w:rsidP="00972A1B">
            <w:pPr>
              <w:pStyle w:val="Date"/>
            </w:pPr>
            <w:r>
              <w:t>28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80AEC27" w14:textId="77777777" w:rsidR="00972A1B" w:rsidRDefault="00972A1B" w:rsidP="00972A1B">
            <w:pPr>
              <w:pStyle w:val="Date"/>
            </w:pPr>
            <w:r w:rsidRPr="00C203C3">
              <w:t>29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461260BF" w14:textId="77777777" w:rsidR="00972A1B" w:rsidRDefault="00972A1B" w:rsidP="00972A1B">
            <w:pPr>
              <w:pStyle w:val="Date"/>
            </w:pPr>
            <w:r w:rsidRPr="00C203C3">
              <w:t>30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</w:tcPr>
          <w:p w14:paraId="4A164B4A" w14:textId="77777777" w:rsidR="00972A1B" w:rsidRDefault="00972A1B" w:rsidP="00972A1B">
            <w:pPr>
              <w:pStyle w:val="Off-MonthDate"/>
            </w:pPr>
            <w:r w:rsidRPr="009F7F0A">
              <w:t>1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</w:tcPr>
          <w:p w14:paraId="54532FCC" w14:textId="77777777" w:rsidR="00972A1B" w:rsidRDefault="00972A1B" w:rsidP="00972A1B">
            <w:pPr>
              <w:pStyle w:val="Off-MonthDate"/>
            </w:pPr>
            <w:r w:rsidRPr="009F7F0A">
              <w:t>2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</w:tcPr>
          <w:p w14:paraId="165D7DC1" w14:textId="77777777" w:rsidR="00972A1B" w:rsidRDefault="00972A1B" w:rsidP="00972A1B">
            <w:pPr>
              <w:pStyle w:val="Off-MonthDate"/>
            </w:pPr>
            <w:r w:rsidRPr="009F7F0A">
              <w:t>3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</w:tcPr>
          <w:p w14:paraId="1BAE0405" w14:textId="77777777" w:rsidR="00972A1B" w:rsidRDefault="00972A1B" w:rsidP="00972A1B">
            <w:pPr>
              <w:pStyle w:val="Off-MonthDate"/>
            </w:pPr>
            <w:r w:rsidRPr="009F7F0A">
              <w:t>4</w:t>
            </w:r>
          </w:p>
        </w:tc>
      </w:tr>
      <w:tr w:rsidR="00972A1B" w14:paraId="6A8F758E" w14:textId="77777777" w:rsidTr="00FC1140">
        <w:trPr>
          <w:cantSplit/>
          <w:trHeight w:hRule="exact" w:val="1224"/>
        </w:trPr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2B28B1B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68F422E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0EAC178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</w:tcBorders>
            <w:vAlign w:val="bottom"/>
          </w:tcPr>
          <w:p w14:paraId="390CDB81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</w:tcBorders>
            <w:vAlign w:val="bottom"/>
          </w:tcPr>
          <w:p w14:paraId="3D4DC592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</w:tcBorders>
            <w:vAlign w:val="bottom"/>
          </w:tcPr>
          <w:p w14:paraId="6BA1467B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</w:tcBorders>
            <w:vAlign w:val="bottom"/>
          </w:tcPr>
          <w:p w14:paraId="2519D1B9" w14:textId="77777777" w:rsidR="00972A1B" w:rsidRDefault="00972A1B" w:rsidP="00972A1B">
            <w:pPr>
              <w:pStyle w:val="Date"/>
            </w:pPr>
          </w:p>
        </w:tc>
      </w:tr>
      <w:tr w:rsidR="00972A1B" w:rsidRPr="00972A1B" w14:paraId="2BB2C047" w14:textId="77777777" w:rsidTr="00FC1140">
        <w:trPr>
          <w:cantSplit/>
          <w:trHeight w:hRule="exact" w:val="360"/>
        </w:trPr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</w:tcPr>
          <w:p w14:paraId="1C9DB024" w14:textId="77777777" w:rsidR="00972A1B" w:rsidRPr="00972A1B" w:rsidRDefault="00972A1B" w:rsidP="00972A1B">
            <w:pPr>
              <w:pStyle w:val="Off-MonthDate"/>
            </w:pPr>
            <w:r w:rsidRPr="00972A1B">
              <w:t>5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</w:tcPr>
          <w:p w14:paraId="687B099A" w14:textId="77777777" w:rsidR="00972A1B" w:rsidRPr="00972A1B" w:rsidRDefault="00972A1B" w:rsidP="00972A1B">
            <w:pPr>
              <w:pStyle w:val="Off-MonthDate"/>
            </w:pPr>
            <w:r w:rsidRPr="00972A1B">
              <w:t>6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</w:tcPr>
          <w:p w14:paraId="532C3F72" w14:textId="77777777" w:rsidR="00972A1B" w:rsidRPr="00972A1B" w:rsidRDefault="00972A1B" w:rsidP="00972A1B">
            <w:pPr>
              <w:pStyle w:val="Off-MonthDate"/>
            </w:pPr>
            <w:r w:rsidRPr="00972A1B">
              <w:t>7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</w:tcPr>
          <w:p w14:paraId="638AE4D5" w14:textId="77777777" w:rsidR="00972A1B" w:rsidRPr="00972A1B" w:rsidRDefault="00972A1B" w:rsidP="00972A1B">
            <w:pPr>
              <w:pStyle w:val="Off-MonthDate"/>
            </w:pPr>
            <w:r w:rsidRPr="00972A1B">
              <w:t>8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</w:tcPr>
          <w:p w14:paraId="6279B936" w14:textId="77777777" w:rsidR="00972A1B" w:rsidRPr="00972A1B" w:rsidRDefault="00972A1B" w:rsidP="00972A1B">
            <w:pPr>
              <w:pStyle w:val="Off-MonthDate"/>
            </w:pPr>
            <w:r w:rsidRPr="00972A1B">
              <w:t>9</w:t>
            </w:r>
          </w:p>
        </w:tc>
        <w:tc>
          <w:tcPr>
            <w:tcW w:w="1259" w:type="dxa"/>
            <w:tcBorders>
              <w:top w:val="single" w:sz="4" w:space="0" w:color="BEA388" w:themeColor="accent4" w:themeTint="99"/>
              <w:bottom w:val="nil"/>
            </w:tcBorders>
          </w:tcPr>
          <w:p w14:paraId="72C333CA" w14:textId="77777777" w:rsidR="00972A1B" w:rsidRPr="00972A1B" w:rsidRDefault="00972A1B" w:rsidP="00972A1B">
            <w:pPr>
              <w:pStyle w:val="Off-MonthDate"/>
            </w:pPr>
            <w:r w:rsidRPr="00972A1B">
              <w:t>10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</w:tcPr>
          <w:p w14:paraId="45A6D128" w14:textId="77777777" w:rsidR="00972A1B" w:rsidRPr="00972A1B" w:rsidRDefault="00972A1B" w:rsidP="00972A1B">
            <w:pPr>
              <w:pStyle w:val="Off-MonthDate"/>
            </w:pPr>
            <w:r w:rsidRPr="00972A1B">
              <w:t>11</w:t>
            </w:r>
          </w:p>
        </w:tc>
      </w:tr>
      <w:tr w:rsidR="00972A1B" w14:paraId="665B02EB" w14:textId="77777777" w:rsidTr="00FC1140">
        <w:trPr>
          <w:cantSplit/>
          <w:trHeight w:hRule="exact" w:val="1224"/>
        </w:trPr>
        <w:tc>
          <w:tcPr>
            <w:tcW w:w="1259" w:type="dxa"/>
            <w:tcBorders>
              <w:top w:val="nil"/>
            </w:tcBorders>
          </w:tcPr>
          <w:p w14:paraId="038727FB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</w:tcBorders>
          </w:tcPr>
          <w:p w14:paraId="731586E5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</w:tcBorders>
          </w:tcPr>
          <w:p w14:paraId="1BE500AC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</w:tcBorders>
          </w:tcPr>
          <w:p w14:paraId="3B57752A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</w:tcBorders>
          </w:tcPr>
          <w:p w14:paraId="2536AC51" w14:textId="77777777" w:rsidR="00972A1B" w:rsidRDefault="00972A1B" w:rsidP="00972A1B">
            <w:pPr>
              <w:pStyle w:val="Date"/>
            </w:pPr>
          </w:p>
        </w:tc>
        <w:tc>
          <w:tcPr>
            <w:tcW w:w="1259" w:type="dxa"/>
            <w:tcBorders>
              <w:top w:val="nil"/>
            </w:tcBorders>
          </w:tcPr>
          <w:p w14:paraId="3D7D7405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</w:tcBorders>
          </w:tcPr>
          <w:p w14:paraId="10D8C06E" w14:textId="77777777" w:rsidR="00972A1B" w:rsidRDefault="00972A1B" w:rsidP="00972A1B">
            <w:pPr>
              <w:pStyle w:val="Date"/>
            </w:pPr>
          </w:p>
        </w:tc>
      </w:tr>
    </w:tbl>
    <w:p w14:paraId="4C8BCBBC" w14:textId="77777777" w:rsidR="003C4EED" w:rsidRDefault="00B33D9E">
      <w:pPr>
        <w:pStyle w:val="Heading1"/>
      </w:pPr>
      <w:r>
        <w:t>Notes:</w:t>
      </w:r>
    </w:p>
    <w:p w14:paraId="28429513" w14:textId="77777777" w:rsidR="00FC1140" w:rsidRDefault="00FC114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ace for notes"/>
      </w:tblPr>
      <w:tblGrid>
        <w:gridCol w:w="5399"/>
        <w:gridCol w:w="5401"/>
      </w:tblGrid>
      <w:tr w:rsidR="003C4EED" w14:paraId="3335019A" w14:textId="77777777" w:rsidTr="00FC1140">
        <w:trPr>
          <w:cantSplit/>
        </w:trPr>
        <w:tc>
          <w:tcPr>
            <w:tcW w:w="4437" w:type="dxa"/>
          </w:tcPr>
          <w:p w14:paraId="1D5DD35F" w14:textId="344178B2" w:rsidR="003C4EED" w:rsidRDefault="005505F9">
            <w:pPr>
              <w:pStyle w:val="Month"/>
            </w:pPr>
            <w:r>
              <w:rPr>
                <w:rStyle w:val="q4iawc"/>
                <w:rFonts w:hint="eastAsia"/>
                <w:lang w:eastAsia="ko-KR"/>
              </w:rPr>
              <w:lastRenderedPageBreak/>
              <w:t>12</w:t>
            </w:r>
            <w:r>
              <w:rPr>
                <w:rStyle w:val="q4iawc"/>
                <w:rFonts w:ascii="Batang" w:eastAsia="Batang" w:hAnsi="Batang" w:cs="Batang" w:hint="eastAsia"/>
                <w:lang w:eastAsia="ko-KR"/>
              </w:rPr>
              <w:t>월</w:t>
            </w:r>
          </w:p>
        </w:tc>
        <w:tc>
          <w:tcPr>
            <w:tcW w:w="4438" w:type="dxa"/>
          </w:tcPr>
          <w:p w14:paraId="33829258" w14:textId="77777777" w:rsidR="003C4EED" w:rsidRDefault="00427B31" w:rsidP="00441D1E">
            <w:pPr>
              <w:pStyle w:val="Year"/>
            </w:pPr>
            <w:r>
              <w:t>2022</w:t>
            </w:r>
          </w:p>
        </w:tc>
      </w:tr>
    </w:tbl>
    <w:p w14:paraId="138B3D4D" w14:textId="77777777" w:rsidR="003C4EED" w:rsidRDefault="003C4EED">
      <w:pPr>
        <w:pStyle w:val="NoSpacing"/>
      </w:pPr>
    </w:p>
    <w:tbl>
      <w:tblPr>
        <w:tblW w:w="5000" w:type="pct"/>
        <w:tblBorders>
          <w:top w:val="single" w:sz="4" w:space="0" w:color="BEA388" w:themeColor="accent4" w:themeTint="99"/>
          <w:left w:val="single" w:sz="4" w:space="0" w:color="BEA388" w:themeColor="accent4" w:themeTint="99"/>
          <w:bottom w:val="single" w:sz="4" w:space="0" w:color="BEA388" w:themeColor="accent4" w:themeTint="99"/>
          <w:right w:val="single" w:sz="4" w:space="0" w:color="BEA388" w:themeColor="accent4" w:themeTint="99"/>
          <w:insideV w:val="single" w:sz="4" w:space="0" w:color="BEA388" w:themeColor="accent4" w:themeTint="99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Month calendar"/>
      </w:tblPr>
      <w:tblGrid>
        <w:gridCol w:w="1543"/>
        <w:gridCol w:w="1544"/>
        <w:gridCol w:w="1542"/>
        <w:gridCol w:w="1543"/>
        <w:gridCol w:w="1542"/>
        <w:gridCol w:w="1543"/>
        <w:gridCol w:w="1543"/>
      </w:tblGrid>
      <w:tr w:rsidR="003C4EED" w14:paraId="754DD139" w14:textId="77777777" w:rsidTr="00FC1140">
        <w:trPr>
          <w:cantSplit/>
          <w:trHeight w:hRule="exact" w:val="274"/>
        </w:trPr>
        <w:tc>
          <w:tcPr>
            <w:tcW w:w="1260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5FBB69F8" w14:textId="77777777" w:rsidR="003C4EED" w:rsidRDefault="00B33D9E">
            <w:pPr>
              <w:pStyle w:val="Day"/>
            </w:pPr>
            <w:r>
              <w:t>Monday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3DD355F" w14:textId="77777777" w:rsidR="003C4EED" w:rsidRDefault="00B33D9E">
            <w:pPr>
              <w:pStyle w:val="Day"/>
            </w:pPr>
            <w:r>
              <w:t>Tuesday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48555507" w14:textId="77777777" w:rsidR="003C4EED" w:rsidRDefault="00B33D9E">
            <w:pPr>
              <w:pStyle w:val="Day"/>
            </w:pPr>
            <w:r>
              <w:t>Wednesday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0CABCD61" w14:textId="77777777" w:rsidR="003C4EED" w:rsidRDefault="00B33D9E">
            <w:pPr>
              <w:pStyle w:val="Day"/>
            </w:pPr>
            <w:r>
              <w:t>Thursday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5F2C1EE" w14:textId="77777777" w:rsidR="003C4EED" w:rsidRDefault="00B33D9E">
            <w:pPr>
              <w:pStyle w:val="Day"/>
            </w:pPr>
            <w:r>
              <w:t>Friday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D068A13" w14:textId="77777777" w:rsidR="003C4EED" w:rsidRDefault="00B33D9E">
            <w:pPr>
              <w:pStyle w:val="Day"/>
            </w:pPr>
            <w:r>
              <w:t>Saturday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BEA388" w:themeColor="accent4" w:themeTint="99"/>
              <w:right w:val="nil"/>
            </w:tcBorders>
          </w:tcPr>
          <w:p w14:paraId="3EEBC0BC" w14:textId="77777777" w:rsidR="003C4EED" w:rsidRDefault="00B33D9E">
            <w:pPr>
              <w:pStyle w:val="Day"/>
            </w:pPr>
            <w:r>
              <w:t>Sunday</w:t>
            </w:r>
          </w:p>
        </w:tc>
      </w:tr>
      <w:tr w:rsidR="00972A1B" w14:paraId="7E2B42D2" w14:textId="77777777" w:rsidTr="00FC1140">
        <w:trPr>
          <w:cantSplit/>
          <w:trHeight w:hRule="exact" w:val="360"/>
        </w:trPr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</w:tcPr>
          <w:p w14:paraId="45606B3F" w14:textId="77777777" w:rsidR="00972A1B" w:rsidRDefault="00972A1B" w:rsidP="00972A1B">
            <w:pPr>
              <w:pStyle w:val="Off-MonthDate"/>
            </w:pPr>
            <w:r>
              <w:t>28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</w:tcPr>
          <w:p w14:paraId="1EFF2D53" w14:textId="77777777" w:rsidR="00972A1B" w:rsidRDefault="00972A1B" w:rsidP="00972A1B">
            <w:pPr>
              <w:pStyle w:val="Off-MonthDate"/>
            </w:pPr>
            <w:r w:rsidRPr="0039140D">
              <w:t>29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</w:tcPr>
          <w:p w14:paraId="3E7A9009" w14:textId="77777777" w:rsidR="00972A1B" w:rsidRDefault="00972A1B" w:rsidP="00972A1B">
            <w:pPr>
              <w:pStyle w:val="Off-MonthDate"/>
            </w:pPr>
            <w:r w:rsidRPr="0039140D">
              <w:t>30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EF47CA9" w14:textId="77777777" w:rsidR="00972A1B" w:rsidRDefault="00972A1B" w:rsidP="00972A1B">
            <w:pPr>
              <w:pStyle w:val="Date"/>
            </w:pPr>
            <w:r w:rsidRPr="00C203C3">
              <w:t>1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45F65F8" w14:textId="77777777" w:rsidR="00972A1B" w:rsidRDefault="00972A1B" w:rsidP="00972A1B">
            <w:pPr>
              <w:pStyle w:val="Date"/>
            </w:pPr>
            <w:r w:rsidRPr="00C203C3">
              <w:t>2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AD79743" w14:textId="77777777" w:rsidR="00972A1B" w:rsidRDefault="00972A1B" w:rsidP="00972A1B">
            <w:pPr>
              <w:pStyle w:val="Date"/>
            </w:pPr>
            <w:r w:rsidRPr="00C203C3">
              <w:t>3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BD2B9B6" w14:textId="77777777" w:rsidR="00972A1B" w:rsidRDefault="00972A1B" w:rsidP="00972A1B">
            <w:pPr>
              <w:pStyle w:val="Date"/>
            </w:pPr>
            <w:r w:rsidRPr="00C203C3">
              <w:t>4</w:t>
            </w:r>
          </w:p>
        </w:tc>
      </w:tr>
      <w:tr w:rsidR="00972A1B" w14:paraId="0355BAE6" w14:textId="77777777" w:rsidTr="00FC1140">
        <w:trPr>
          <w:cantSplit/>
          <w:trHeight w:hRule="exact" w:val="1224"/>
        </w:trPr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CAF6BF9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0CE08B2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B307B52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DF7A66B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0B84877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8C0BECB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564491D" w14:textId="77777777" w:rsidR="00972A1B" w:rsidRDefault="00972A1B" w:rsidP="00972A1B">
            <w:pPr>
              <w:pStyle w:val="Date"/>
            </w:pPr>
          </w:p>
        </w:tc>
      </w:tr>
      <w:tr w:rsidR="00972A1B" w14:paraId="331A484D" w14:textId="77777777" w:rsidTr="00FC1140">
        <w:trPr>
          <w:cantSplit/>
          <w:trHeight w:hRule="exact" w:val="360"/>
        </w:trPr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AEFC979" w14:textId="77777777" w:rsidR="00972A1B" w:rsidRDefault="00972A1B" w:rsidP="00972A1B">
            <w:pPr>
              <w:pStyle w:val="Date"/>
            </w:pPr>
            <w:r>
              <w:t>5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C10D81D" w14:textId="77777777" w:rsidR="00972A1B" w:rsidRDefault="00972A1B" w:rsidP="00972A1B">
            <w:pPr>
              <w:pStyle w:val="Date"/>
            </w:pPr>
            <w:r w:rsidRPr="00C203C3">
              <w:t>6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D3F8A02" w14:textId="77777777" w:rsidR="00972A1B" w:rsidRDefault="00972A1B" w:rsidP="00972A1B">
            <w:pPr>
              <w:pStyle w:val="Date"/>
            </w:pPr>
            <w:r w:rsidRPr="00C203C3">
              <w:t>7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99E2E6B" w14:textId="77777777" w:rsidR="00972A1B" w:rsidRDefault="00972A1B" w:rsidP="00972A1B">
            <w:pPr>
              <w:pStyle w:val="Date"/>
            </w:pPr>
            <w:r w:rsidRPr="00C203C3">
              <w:t>8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467817C" w14:textId="77777777" w:rsidR="00972A1B" w:rsidRDefault="00972A1B" w:rsidP="00972A1B">
            <w:pPr>
              <w:pStyle w:val="Date"/>
            </w:pPr>
            <w:r w:rsidRPr="00C203C3">
              <w:t>9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1DF37E2" w14:textId="77777777" w:rsidR="00972A1B" w:rsidRDefault="00972A1B" w:rsidP="00972A1B">
            <w:pPr>
              <w:pStyle w:val="Date"/>
            </w:pPr>
            <w:r w:rsidRPr="00C203C3">
              <w:t>10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B6F97AA" w14:textId="77777777" w:rsidR="00972A1B" w:rsidRDefault="00972A1B" w:rsidP="00972A1B">
            <w:pPr>
              <w:pStyle w:val="Date"/>
            </w:pPr>
            <w:r w:rsidRPr="00C203C3">
              <w:t>11</w:t>
            </w:r>
          </w:p>
        </w:tc>
      </w:tr>
      <w:tr w:rsidR="00972A1B" w14:paraId="5CF0BC06" w14:textId="77777777" w:rsidTr="00FC1140">
        <w:trPr>
          <w:cantSplit/>
          <w:trHeight w:hRule="exact" w:val="1224"/>
        </w:trPr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2547FFA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4EBE50AB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6298875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264F6A0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656375B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14969918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07BEAEF" w14:textId="77777777" w:rsidR="00972A1B" w:rsidRDefault="00972A1B" w:rsidP="00972A1B">
            <w:pPr>
              <w:pStyle w:val="Date"/>
            </w:pPr>
          </w:p>
        </w:tc>
      </w:tr>
      <w:tr w:rsidR="00972A1B" w14:paraId="1935A76A" w14:textId="77777777" w:rsidTr="00FC1140">
        <w:trPr>
          <w:cantSplit/>
          <w:trHeight w:hRule="exact" w:val="360"/>
        </w:trPr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A6A0CEC" w14:textId="77777777" w:rsidR="00972A1B" w:rsidRDefault="00972A1B" w:rsidP="00972A1B">
            <w:pPr>
              <w:pStyle w:val="Date"/>
            </w:pPr>
            <w:r>
              <w:t>12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17E6BEF" w14:textId="77777777" w:rsidR="00972A1B" w:rsidRDefault="00972A1B" w:rsidP="00972A1B">
            <w:pPr>
              <w:pStyle w:val="Date"/>
            </w:pPr>
            <w:r w:rsidRPr="00C203C3">
              <w:t>13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9FFA47D" w14:textId="77777777" w:rsidR="00972A1B" w:rsidRDefault="00972A1B" w:rsidP="00972A1B">
            <w:pPr>
              <w:pStyle w:val="Date"/>
            </w:pPr>
            <w:r w:rsidRPr="00C203C3">
              <w:t>14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F562234" w14:textId="77777777" w:rsidR="00972A1B" w:rsidRDefault="00972A1B" w:rsidP="00972A1B">
            <w:pPr>
              <w:pStyle w:val="Date"/>
            </w:pPr>
            <w:r w:rsidRPr="00C203C3">
              <w:t>15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66B1A15" w14:textId="77777777" w:rsidR="00972A1B" w:rsidRDefault="00972A1B" w:rsidP="00972A1B">
            <w:pPr>
              <w:pStyle w:val="Date"/>
            </w:pPr>
            <w:r w:rsidRPr="00C203C3">
              <w:t>16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5D44E66" w14:textId="77777777" w:rsidR="00972A1B" w:rsidRDefault="00972A1B" w:rsidP="00972A1B">
            <w:pPr>
              <w:pStyle w:val="Date"/>
            </w:pPr>
            <w:r w:rsidRPr="00C203C3">
              <w:t>17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CD096CA" w14:textId="77777777" w:rsidR="00972A1B" w:rsidRDefault="00972A1B" w:rsidP="00972A1B">
            <w:pPr>
              <w:pStyle w:val="Date"/>
            </w:pPr>
            <w:r w:rsidRPr="00C203C3">
              <w:t>18</w:t>
            </w:r>
          </w:p>
        </w:tc>
      </w:tr>
      <w:tr w:rsidR="00972A1B" w14:paraId="3FEBE8BE" w14:textId="77777777" w:rsidTr="00FC1140">
        <w:trPr>
          <w:cantSplit/>
          <w:trHeight w:hRule="exact" w:val="1224"/>
        </w:trPr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A6453DE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35F234A1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7D9DB2F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BBA539E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626C16B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7D70ACC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FC627A7" w14:textId="77777777" w:rsidR="00972A1B" w:rsidRDefault="00972A1B" w:rsidP="00972A1B">
            <w:pPr>
              <w:pStyle w:val="Date"/>
            </w:pPr>
          </w:p>
        </w:tc>
      </w:tr>
      <w:tr w:rsidR="00972A1B" w14:paraId="61080EDC" w14:textId="77777777" w:rsidTr="00FC1140">
        <w:trPr>
          <w:cantSplit/>
          <w:trHeight w:hRule="exact" w:val="360"/>
        </w:trPr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84C87E8" w14:textId="77777777" w:rsidR="00972A1B" w:rsidRDefault="00972A1B" w:rsidP="00972A1B">
            <w:pPr>
              <w:pStyle w:val="Date"/>
            </w:pPr>
            <w:r>
              <w:t>19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0B06A2AE" w14:textId="77777777" w:rsidR="00972A1B" w:rsidRDefault="00972A1B" w:rsidP="00972A1B">
            <w:pPr>
              <w:pStyle w:val="Date"/>
            </w:pPr>
            <w:r w:rsidRPr="00C203C3">
              <w:t>20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89BA70F" w14:textId="77777777" w:rsidR="00972A1B" w:rsidRDefault="00972A1B" w:rsidP="00972A1B">
            <w:pPr>
              <w:pStyle w:val="Date"/>
            </w:pPr>
            <w:r w:rsidRPr="00C203C3">
              <w:t>21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2664A69E" w14:textId="77777777" w:rsidR="00972A1B" w:rsidRDefault="00972A1B" w:rsidP="00972A1B">
            <w:pPr>
              <w:pStyle w:val="Date"/>
            </w:pPr>
            <w:r w:rsidRPr="00C203C3">
              <w:t>22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E58CFC4" w14:textId="77777777" w:rsidR="00972A1B" w:rsidRDefault="00972A1B" w:rsidP="00972A1B">
            <w:pPr>
              <w:pStyle w:val="Date"/>
            </w:pPr>
            <w:r w:rsidRPr="00C203C3">
              <w:t>23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30278046" w14:textId="77777777" w:rsidR="00972A1B" w:rsidRDefault="00972A1B" w:rsidP="00972A1B">
            <w:pPr>
              <w:pStyle w:val="Date"/>
            </w:pPr>
            <w:r w:rsidRPr="00C203C3">
              <w:t>24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670D0D2" w14:textId="77777777" w:rsidR="00972A1B" w:rsidRDefault="00972A1B" w:rsidP="00972A1B">
            <w:pPr>
              <w:pStyle w:val="Date"/>
            </w:pPr>
            <w:r w:rsidRPr="00C203C3">
              <w:t>25</w:t>
            </w:r>
          </w:p>
        </w:tc>
      </w:tr>
      <w:tr w:rsidR="00972A1B" w14:paraId="4659B4EA" w14:textId="77777777" w:rsidTr="00FC1140">
        <w:trPr>
          <w:cantSplit/>
          <w:trHeight w:hRule="exact" w:val="1224"/>
        </w:trPr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D2EF075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CCB6682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228774D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57571ED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5A090B3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BDC20AE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6DEA481" w14:textId="77777777" w:rsidR="00972A1B" w:rsidRDefault="00972A1B" w:rsidP="00972A1B">
            <w:pPr>
              <w:pStyle w:val="Date"/>
            </w:pPr>
          </w:p>
        </w:tc>
      </w:tr>
      <w:tr w:rsidR="00972A1B" w14:paraId="194199A0" w14:textId="77777777" w:rsidTr="00FC1140">
        <w:trPr>
          <w:cantSplit/>
          <w:trHeight w:hRule="exact" w:val="360"/>
        </w:trPr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A7E5CDB" w14:textId="77777777" w:rsidR="00972A1B" w:rsidRDefault="00972A1B" w:rsidP="00972A1B">
            <w:pPr>
              <w:pStyle w:val="Date"/>
            </w:pPr>
            <w:r>
              <w:t>26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CBD3452" w14:textId="77777777" w:rsidR="00972A1B" w:rsidRDefault="00972A1B" w:rsidP="00972A1B">
            <w:pPr>
              <w:pStyle w:val="Date"/>
            </w:pPr>
            <w:r w:rsidRPr="00C203C3">
              <w:t>27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618D03E1" w14:textId="77777777" w:rsidR="00972A1B" w:rsidRDefault="00972A1B" w:rsidP="00972A1B">
            <w:pPr>
              <w:pStyle w:val="Date"/>
            </w:pPr>
            <w:r w:rsidRPr="00C203C3">
              <w:t>28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79DAC3A0" w14:textId="77777777" w:rsidR="00972A1B" w:rsidRDefault="00972A1B" w:rsidP="00972A1B">
            <w:pPr>
              <w:pStyle w:val="Date"/>
            </w:pPr>
            <w:r w:rsidRPr="00C203C3">
              <w:t>29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588FB8C0" w14:textId="77777777" w:rsidR="00972A1B" w:rsidRDefault="00972A1B" w:rsidP="00972A1B">
            <w:pPr>
              <w:pStyle w:val="Date"/>
            </w:pPr>
            <w:r w:rsidRPr="00C203C3">
              <w:t>30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  <w:vAlign w:val="bottom"/>
          </w:tcPr>
          <w:p w14:paraId="1CAF7FAF" w14:textId="77777777" w:rsidR="00972A1B" w:rsidRDefault="00972A1B" w:rsidP="00972A1B">
            <w:pPr>
              <w:pStyle w:val="Date"/>
            </w:pPr>
            <w:r w:rsidRPr="00C203C3">
              <w:t>31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</w:tcPr>
          <w:p w14:paraId="13C21F90" w14:textId="77777777" w:rsidR="00972A1B" w:rsidRDefault="00972A1B" w:rsidP="00972A1B">
            <w:pPr>
              <w:pStyle w:val="Off-MonthDate"/>
            </w:pPr>
            <w:r w:rsidRPr="001072E8">
              <w:t>1</w:t>
            </w:r>
          </w:p>
        </w:tc>
      </w:tr>
      <w:tr w:rsidR="00972A1B" w14:paraId="1D06D366" w14:textId="77777777" w:rsidTr="00FC1140">
        <w:trPr>
          <w:cantSplit/>
          <w:trHeight w:hRule="exact" w:val="1224"/>
        </w:trPr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04AF5F74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56ED8DD3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266C9B1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C5476AC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7F59898F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28FF3481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  <w:bottom w:val="single" w:sz="4" w:space="0" w:color="BEA388" w:themeColor="accent4" w:themeTint="99"/>
            </w:tcBorders>
            <w:vAlign w:val="bottom"/>
          </w:tcPr>
          <w:p w14:paraId="618DEE96" w14:textId="77777777" w:rsidR="00972A1B" w:rsidRDefault="00972A1B" w:rsidP="00972A1B">
            <w:pPr>
              <w:pStyle w:val="Date"/>
            </w:pPr>
          </w:p>
        </w:tc>
      </w:tr>
      <w:tr w:rsidR="00972A1B" w14:paraId="107D596C" w14:textId="77777777" w:rsidTr="00FC1140">
        <w:trPr>
          <w:cantSplit/>
          <w:trHeight w:hRule="exact" w:val="360"/>
        </w:trPr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</w:tcPr>
          <w:p w14:paraId="29E8C0E7" w14:textId="77777777" w:rsidR="00972A1B" w:rsidRDefault="00972A1B" w:rsidP="00972A1B">
            <w:pPr>
              <w:pStyle w:val="Off-MonthDate"/>
            </w:pPr>
            <w:r>
              <w:t>2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</w:tcPr>
          <w:p w14:paraId="613D3761" w14:textId="77777777" w:rsidR="00972A1B" w:rsidRDefault="00972A1B" w:rsidP="00972A1B">
            <w:pPr>
              <w:pStyle w:val="Off-MonthDate"/>
            </w:pPr>
            <w:r w:rsidRPr="00297B20">
              <w:t>3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</w:tcPr>
          <w:p w14:paraId="04827FCD" w14:textId="77777777" w:rsidR="00972A1B" w:rsidRDefault="00972A1B" w:rsidP="00972A1B">
            <w:pPr>
              <w:pStyle w:val="Off-MonthDate"/>
            </w:pPr>
            <w:r w:rsidRPr="00297B20">
              <w:t>4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</w:tcPr>
          <w:p w14:paraId="1D6D7CBE" w14:textId="77777777" w:rsidR="00972A1B" w:rsidRDefault="00972A1B" w:rsidP="00972A1B">
            <w:pPr>
              <w:pStyle w:val="Off-MonthDate"/>
            </w:pPr>
            <w:r w:rsidRPr="00297B20">
              <w:t>5</w:t>
            </w:r>
          </w:p>
        </w:tc>
        <w:tc>
          <w:tcPr>
            <w:tcW w:w="1260" w:type="dxa"/>
            <w:tcBorders>
              <w:top w:val="single" w:sz="4" w:space="0" w:color="BEA388" w:themeColor="accent4" w:themeTint="99"/>
              <w:bottom w:val="nil"/>
            </w:tcBorders>
          </w:tcPr>
          <w:p w14:paraId="0C575161" w14:textId="77777777" w:rsidR="00972A1B" w:rsidRDefault="00972A1B" w:rsidP="00972A1B">
            <w:pPr>
              <w:pStyle w:val="Off-MonthDate"/>
            </w:pPr>
            <w:r w:rsidRPr="00B11B80">
              <w:t>6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</w:tcPr>
          <w:p w14:paraId="0CD9AD3D" w14:textId="77777777" w:rsidR="00972A1B" w:rsidRDefault="00972A1B" w:rsidP="00972A1B">
            <w:pPr>
              <w:pStyle w:val="Off-MonthDate"/>
            </w:pPr>
            <w:r w:rsidRPr="00B11B80">
              <w:t>7</w:t>
            </w:r>
          </w:p>
        </w:tc>
        <w:tc>
          <w:tcPr>
            <w:tcW w:w="1261" w:type="dxa"/>
            <w:tcBorders>
              <w:top w:val="single" w:sz="4" w:space="0" w:color="BEA388" w:themeColor="accent4" w:themeTint="99"/>
              <w:bottom w:val="nil"/>
            </w:tcBorders>
          </w:tcPr>
          <w:p w14:paraId="15D7BD14" w14:textId="77777777" w:rsidR="00972A1B" w:rsidRDefault="00972A1B" w:rsidP="00972A1B">
            <w:pPr>
              <w:pStyle w:val="Off-MonthDate"/>
            </w:pPr>
            <w:r w:rsidRPr="00B11B80">
              <w:t>8</w:t>
            </w:r>
          </w:p>
        </w:tc>
      </w:tr>
      <w:tr w:rsidR="00972A1B" w14:paraId="0617F330" w14:textId="77777777" w:rsidTr="00FC1140">
        <w:trPr>
          <w:cantSplit/>
          <w:trHeight w:hRule="exact" w:val="1224"/>
        </w:trPr>
        <w:tc>
          <w:tcPr>
            <w:tcW w:w="1260" w:type="dxa"/>
            <w:tcBorders>
              <w:top w:val="nil"/>
            </w:tcBorders>
          </w:tcPr>
          <w:p w14:paraId="33DC3DB5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</w:tcBorders>
          </w:tcPr>
          <w:p w14:paraId="23380872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</w:tcBorders>
          </w:tcPr>
          <w:p w14:paraId="37A8C007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</w:tcBorders>
          </w:tcPr>
          <w:p w14:paraId="5FDB9260" w14:textId="77777777" w:rsidR="00972A1B" w:rsidRDefault="00972A1B" w:rsidP="00972A1B">
            <w:pPr>
              <w:pStyle w:val="Date"/>
            </w:pPr>
          </w:p>
        </w:tc>
        <w:tc>
          <w:tcPr>
            <w:tcW w:w="1260" w:type="dxa"/>
            <w:tcBorders>
              <w:top w:val="nil"/>
            </w:tcBorders>
          </w:tcPr>
          <w:p w14:paraId="058B51CF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</w:tcBorders>
          </w:tcPr>
          <w:p w14:paraId="4CCE1903" w14:textId="77777777" w:rsidR="00972A1B" w:rsidRDefault="00972A1B" w:rsidP="00972A1B">
            <w:pPr>
              <w:pStyle w:val="Date"/>
            </w:pPr>
          </w:p>
        </w:tc>
        <w:tc>
          <w:tcPr>
            <w:tcW w:w="1261" w:type="dxa"/>
            <w:tcBorders>
              <w:top w:val="nil"/>
            </w:tcBorders>
          </w:tcPr>
          <w:p w14:paraId="19A26561" w14:textId="77777777" w:rsidR="00972A1B" w:rsidRDefault="00972A1B" w:rsidP="00972A1B">
            <w:pPr>
              <w:pStyle w:val="Date"/>
            </w:pPr>
          </w:p>
        </w:tc>
      </w:tr>
    </w:tbl>
    <w:p w14:paraId="5FD92DB6" w14:textId="77777777" w:rsidR="003C4EED" w:rsidRDefault="00B33D9E">
      <w:pPr>
        <w:pStyle w:val="Heading1"/>
      </w:pPr>
      <w:r>
        <w:t>Notes:</w:t>
      </w:r>
    </w:p>
    <w:p w14:paraId="58BF6C09" w14:textId="77777777" w:rsidR="003C4EED" w:rsidRDefault="003C4EED" w:rsidP="00F03DE4">
      <w:pPr>
        <w:pStyle w:val="NoSpacing"/>
      </w:pPr>
    </w:p>
    <w:sectPr w:rsidR="003C4EED" w:rsidSect="008B6C9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2F7FFD45" w14:textId="77777777" w:rsidR="00F51F8D" w:rsidRDefault="00F51F8D" w:rsidP="000A0EF8">
      <w:pPr>
        <w:pStyle w:val="CommentText"/>
      </w:pPr>
      <w:r>
        <w:rPr>
          <w:rStyle w:val="CommentReference"/>
        </w:rPr>
        <w:annotationRef/>
      </w:r>
      <w:r>
        <w:t>This is a comment</w:t>
      </w:r>
    </w:p>
  </w:comment>
  <w:comment w:id="1" w:author="Author" w:initials="A">
    <w:p w14:paraId="02D183AA" w14:textId="77777777" w:rsidR="00F51F8D" w:rsidRDefault="00F51F8D" w:rsidP="00943D7F">
      <w:pPr>
        <w:pStyle w:val="CommentText"/>
      </w:pPr>
      <w:r>
        <w:rPr>
          <w:rStyle w:val="CommentReference"/>
        </w:rPr>
        <w:annotationRef/>
      </w:r>
      <w:r>
        <w:t>This is a reply to a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7FFD45" w15:done="0"/>
  <w15:commentEx w15:paraId="02D183AA" w15:paraIdParent="2F7FFD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7FFD45" w16cid:durableId="2672CA68"/>
  <w16cid:commentId w16cid:paraId="02D183AA" w16cid:durableId="2672CA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A75B8" w14:textId="77777777" w:rsidR="00D8137C" w:rsidRDefault="00D8137C">
      <w:pPr>
        <w:spacing w:after="0"/>
      </w:pPr>
      <w:r>
        <w:separator/>
      </w:r>
    </w:p>
  </w:endnote>
  <w:endnote w:type="continuationSeparator" w:id="0">
    <w:p w14:paraId="7E3CC6D8" w14:textId="77777777" w:rsidR="00D8137C" w:rsidRDefault="00D81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1877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997645" w14:textId="28034AA5" w:rsidR="00352A26" w:rsidRDefault="00352A2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41C08F" w14:textId="2402E086" w:rsidR="00D04C52" w:rsidRDefault="00D04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E9A0" w14:textId="77777777" w:rsidR="00D8137C" w:rsidRDefault="00D8137C">
      <w:pPr>
        <w:spacing w:after="0"/>
      </w:pPr>
      <w:r>
        <w:separator/>
      </w:r>
    </w:p>
  </w:footnote>
  <w:footnote w:type="continuationSeparator" w:id="0">
    <w:p w14:paraId="62A33FD2" w14:textId="77777777" w:rsidR="00D8137C" w:rsidRDefault="00D813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C85" w14:textId="3C8A85C6" w:rsidR="00352A26" w:rsidRDefault="00352A2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0288" behindDoc="1" locked="0" layoutInCell="1" allowOverlap="0" wp14:anchorId="293AE29C" wp14:editId="531440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08AA246" w14:textId="6960E654" w:rsidR="00352A26" w:rsidRDefault="00352A2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2022 calendar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3AE29C" id="Rectangle 197" o:spid="_x0000_s1026" style="position:absolute;margin-left:0;margin-top:0;width:468.5pt;height:21.3pt;z-index:-25165619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2b385b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08AA246" w14:textId="6960E654" w:rsidR="00352A26" w:rsidRDefault="00352A2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2022 calendar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26"/>
    <w:rsid w:val="00007A16"/>
    <w:rsid w:val="000174D1"/>
    <w:rsid w:val="00021FCE"/>
    <w:rsid w:val="00022C79"/>
    <w:rsid w:val="00033DC7"/>
    <w:rsid w:val="0003440D"/>
    <w:rsid w:val="00084685"/>
    <w:rsid w:val="00086E00"/>
    <w:rsid w:val="00173E5E"/>
    <w:rsid w:val="001B191D"/>
    <w:rsid w:val="001C58C5"/>
    <w:rsid w:val="001E7394"/>
    <w:rsid w:val="00225F07"/>
    <w:rsid w:val="00271448"/>
    <w:rsid w:val="002931FE"/>
    <w:rsid w:val="002D3560"/>
    <w:rsid w:val="002D67E0"/>
    <w:rsid w:val="002E2FFA"/>
    <w:rsid w:val="003256DC"/>
    <w:rsid w:val="0033522F"/>
    <w:rsid w:val="00343D60"/>
    <w:rsid w:val="00352A26"/>
    <w:rsid w:val="00396715"/>
    <w:rsid w:val="003A51B6"/>
    <w:rsid w:val="003B5AE2"/>
    <w:rsid w:val="003C4EED"/>
    <w:rsid w:val="003E57D9"/>
    <w:rsid w:val="00427B31"/>
    <w:rsid w:val="00441D1E"/>
    <w:rsid w:val="004528FA"/>
    <w:rsid w:val="004834AF"/>
    <w:rsid w:val="00492278"/>
    <w:rsid w:val="004A4202"/>
    <w:rsid w:val="004A6F2E"/>
    <w:rsid w:val="00507E90"/>
    <w:rsid w:val="00526504"/>
    <w:rsid w:val="00535BE7"/>
    <w:rsid w:val="005505F9"/>
    <w:rsid w:val="00560C10"/>
    <w:rsid w:val="00562354"/>
    <w:rsid w:val="00577733"/>
    <w:rsid w:val="005B6F86"/>
    <w:rsid w:val="005D57C1"/>
    <w:rsid w:val="005E3010"/>
    <w:rsid w:val="005F5BC2"/>
    <w:rsid w:val="00604913"/>
    <w:rsid w:val="00615A96"/>
    <w:rsid w:val="00673146"/>
    <w:rsid w:val="00690B17"/>
    <w:rsid w:val="006E10D3"/>
    <w:rsid w:val="006F052E"/>
    <w:rsid w:val="00705CFF"/>
    <w:rsid w:val="00725EDC"/>
    <w:rsid w:val="0073639B"/>
    <w:rsid w:val="00777297"/>
    <w:rsid w:val="007B69B3"/>
    <w:rsid w:val="007B79A2"/>
    <w:rsid w:val="007D2DE7"/>
    <w:rsid w:val="007E662A"/>
    <w:rsid w:val="007F4C42"/>
    <w:rsid w:val="007F4DD5"/>
    <w:rsid w:val="00814DD8"/>
    <w:rsid w:val="00841525"/>
    <w:rsid w:val="00844F01"/>
    <w:rsid w:val="00872AB6"/>
    <w:rsid w:val="00873793"/>
    <w:rsid w:val="008B6C9B"/>
    <w:rsid w:val="008C331D"/>
    <w:rsid w:val="009012D8"/>
    <w:rsid w:val="009377A5"/>
    <w:rsid w:val="00972A1B"/>
    <w:rsid w:val="00976F10"/>
    <w:rsid w:val="00995531"/>
    <w:rsid w:val="00A04496"/>
    <w:rsid w:val="00A14A36"/>
    <w:rsid w:val="00A313CE"/>
    <w:rsid w:val="00A34F14"/>
    <w:rsid w:val="00A3665A"/>
    <w:rsid w:val="00A474E2"/>
    <w:rsid w:val="00A505DB"/>
    <w:rsid w:val="00A72C48"/>
    <w:rsid w:val="00A7715A"/>
    <w:rsid w:val="00AB63ED"/>
    <w:rsid w:val="00B11D20"/>
    <w:rsid w:val="00B235C7"/>
    <w:rsid w:val="00B33D9E"/>
    <w:rsid w:val="00B4060C"/>
    <w:rsid w:val="00B609FB"/>
    <w:rsid w:val="00B77227"/>
    <w:rsid w:val="00BD447D"/>
    <w:rsid w:val="00BD4D1A"/>
    <w:rsid w:val="00BD7DF4"/>
    <w:rsid w:val="00C03E40"/>
    <w:rsid w:val="00C203C3"/>
    <w:rsid w:val="00C53B59"/>
    <w:rsid w:val="00C53D13"/>
    <w:rsid w:val="00C61ECC"/>
    <w:rsid w:val="00CB018B"/>
    <w:rsid w:val="00CC2E22"/>
    <w:rsid w:val="00D04C52"/>
    <w:rsid w:val="00D13193"/>
    <w:rsid w:val="00D22D77"/>
    <w:rsid w:val="00D772CE"/>
    <w:rsid w:val="00D8137C"/>
    <w:rsid w:val="00D97F2A"/>
    <w:rsid w:val="00DB5944"/>
    <w:rsid w:val="00DC60BB"/>
    <w:rsid w:val="00DC6469"/>
    <w:rsid w:val="00E04FCB"/>
    <w:rsid w:val="00E34269"/>
    <w:rsid w:val="00E6447A"/>
    <w:rsid w:val="00E74560"/>
    <w:rsid w:val="00E82028"/>
    <w:rsid w:val="00E95993"/>
    <w:rsid w:val="00ED1D3A"/>
    <w:rsid w:val="00EE440A"/>
    <w:rsid w:val="00F03555"/>
    <w:rsid w:val="00F03DE4"/>
    <w:rsid w:val="00F223FD"/>
    <w:rsid w:val="00F23014"/>
    <w:rsid w:val="00F27743"/>
    <w:rsid w:val="00F51F8D"/>
    <w:rsid w:val="00F52375"/>
    <w:rsid w:val="00F559C5"/>
    <w:rsid w:val="00F77978"/>
    <w:rsid w:val="00FA53B4"/>
    <w:rsid w:val="00FA6B45"/>
    <w:rsid w:val="00FB40BB"/>
    <w:rsid w:val="00FC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858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624C36" w:themeColor="accent4" w:themeShade="BF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018B"/>
  </w:style>
  <w:style w:type="paragraph" w:styleId="Heading1">
    <w:name w:val="heading 1"/>
    <w:basedOn w:val="Normal"/>
    <w:next w:val="Normal"/>
    <w:link w:val="Heading1Char"/>
    <w:uiPriority w:val="9"/>
    <w:qFormat/>
    <w:rsid w:val="005E3010"/>
    <w:pPr>
      <w:spacing w:before="320" w:after="0"/>
      <w:ind w:left="115" w:right="115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th">
    <w:name w:val="Month"/>
    <w:basedOn w:val="Normal"/>
    <w:uiPriority w:val="2"/>
    <w:qFormat/>
    <w:rsid w:val="003256DC"/>
    <w:pPr>
      <w:keepNext/>
    </w:pPr>
    <w:rPr>
      <w:rFonts w:eastAsiaTheme="majorEastAsia" w:cstheme="majorBidi"/>
      <w:sz w:val="72"/>
      <w:szCs w:val="72"/>
    </w:rPr>
  </w:style>
  <w:style w:type="paragraph" w:customStyle="1" w:styleId="Year">
    <w:name w:val="Year"/>
    <w:basedOn w:val="Normal"/>
    <w:uiPriority w:val="2"/>
    <w:qFormat/>
    <w:rsid w:val="005E3010"/>
    <w:pPr>
      <w:jc w:val="right"/>
    </w:pPr>
    <w:rPr>
      <w:rFonts w:eastAsiaTheme="majorEastAsia" w:cstheme="majorBidi"/>
      <w:sz w:val="72"/>
      <w:szCs w:val="72"/>
    </w:rPr>
  </w:style>
  <w:style w:type="paragraph" w:customStyle="1" w:styleId="Day">
    <w:name w:val="Day"/>
    <w:basedOn w:val="Normal"/>
    <w:uiPriority w:val="4"/>
    <w:qFormat/>
    <w:pPr>
      <w:spacing w:after="60"/>
      <w:jc w:val="center"/>
    </w:pPr>
  </w:style>
  <w:style w:type="paragraph" w:styleId="Date">
    <w:name w:val="Date"/>
    <w:basedOn w:val="Normal"/>
    <w:next w:val="Normal"/>
    <w:link w:val="DateChar"/>
    <w:uiPriority w:val="6"/>
    <w:unhideWhenUsed/>
    <w:qFormat/>
    <w:rsid w:val="005E3010"/>
    <w:pPr>
      <w:spacing w:before="50" w:after="50"/>
    </w:pPr>
    <w:rPr>
      <w:rFonts w:asciiTheme="majorHAnsi" w:hAnsiTheme="majorHAnsi"/>
      <w:sz w:val="20"/>
      <w:szCs w:val="22"/>
    </w:rPr>
  </w:style>
  <w:style w:type="character" w:customStyle="1" w:styleId="DateChar">
    <w:name w:val="Date Char"/>
    <w:basedOn w:val="DefaultParagraphFont"/>
    <w:link w:val="Date"/>
    <w:uiPriority w:val="6"/>
    <w:rsid w:val="005E3010"/>
    <w:rPr>
      <w:rFonts w:asciiTheme="majorHAnsi" w:hAnsiTheme="majorHAnsi"/>
      <w:sz w:val="20"/>
      <w:szCs w:val="22"/>
    </w:rPr>
  </w:style>
  <w:style w:type="paragraph" w:customStyle="1" w:styleId="Off-MonthDate">
    <w:name w:val="Off-Month Date"/>
    <w:basedOn w:val="Date"/>
    <w:uiPriority w:val="5"/>
    <w:qFormat/>
    <w:rsid w:val="005E3010"/>
    <w:rPr>
      <w:rFonts w:asciiTheme="minorHAnsi" w:hAnsiTheme="minorHAnsi"/>
      <w:color w:val="BEA388" w:themeColor="accent4" w:themeTint="99"/>
      <w:sz w:val="22"/>
    </w:rPr>
  </w:style>
  <w:style w:type="paragraph" w:styleId="NoSpacing">
    <w:name w:val="No Spacing"/>
    <w:uiPriority w:val="3"/>
    <w:semiHidden/>
    <w:pPr>
      <w:spacing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F223F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018B"/>
  </w:style>
  <w:style w:type="paragraph" w:styleId="Footer">
    <w:name w:val="footer"/>
    <w:basedOn w:val="Normal"/>
    <w:link w:val="FooterChar"/>
    <w:uiPriority w:val="99"/>
    <w:rsid w:val="00F223FD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018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E3010"/>
    <w:rPr>
      <w:rFonts w:eastAsiaTheme="majorEastAsia" w:cstheme="majorBidi"/>
      <w:sz w:val="32"/>
      <w:szCs w:val="32"/>
    </w:rPr>
  </w:style>
  <w:style w:type="character" w:customStyle="1" w:styleId="q4iawc">
    <w:name w:val="q4iawc"/>
    <w:basedOn w:val="DefaultParagraphFont"/>
    <w:rsid w:val="005505F9"/>
  </w:style>
  <w:style w:type="character" w:styleId="CommentReference">
    <w:name w:val="annotation reference"/>
    <w:basedOn w:val="DefaultParagraphFont"/>
    <w:uiPriority w:val="99"/>
    <w:semiHidden/>
    <w:unhideWhenUsed/>
    <w:rsid w:val="00F51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8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51F8D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kjef\AppData\Local\Microsoft\Office\16.0\DTS\en-US%7b8D90DC3B-813A-4726-B07E-5C4136F8D278%7d\%7b11467942-FB29-4E85-A993-C864F6078E7D%7dtf0424251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55AAA2B0A7402E869D5ECDDED65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8A7B-D483-424B-BA3A-F1FBB4A1031F}"/>
      </w:docPartPr>
      <w:docPartBody>
        <w:p w:rsidR="00DD570B" w:rsidRDefault="004D1C29">
          <w:pPr>
            <w:pStyle w:val="0A55AAA2B0A7402E869D5ECDDED65D03"/>
          </w:pPr>
          <w:r w:rsidRPr="005E3010">
            <w:t>To add text, just tap beneath a date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29"/>
    <w:rsid w:val="00434B4D"/>
    <w:rsid w:val="004D1C29"/>
    <w:rsid w:val="00D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55AAA2B0A7402E869D5ECDDED65D03">
    <w:name w:val="0A55AAA2B0A7402E869D5ECDDED65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ummingbird Calendar">
  <a:themeElements>
    <a:clrScheme name="Family Calendar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2B385B"/>
      </a:accent1>
      <a:accent2>
        <a:srgbClr val="461400"/>
      </a:accent2>
      <a:accent3>
        <a:srgbClr val="A25A12"/>
      </a:accent3>
      <a:accent4>
        <a:srgbClr val="846648"/>
      </a:accent4>
      <a:accent5>
        <a:srgbClr val="3B5212"/>
      </a:accent5>
      <a:accent6>
        <a:srgbClr val="758085"/>
      </a:accent6>
      <a:hlink>
        <a:srgbClr val="3399FF"/>
      </a:hlink>
      <a:folHlink>
        <a:srgbClr val="B2B2B2"/>
      </a:folHlink>
    </a:clrScheme>
    <a:fontScheme name="tf04242512">
      <a:majorFont>
        <a:latin typeface="Calibri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Completed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>a keypoint</MediaServiceKeyPoints>
  </documentManagement>
</p:properties>
</file>

<file path=customXml/itemProps1.xml><?xml version="1.0" encoding="utf-8"?>
<ds:datastoreItem xmlns:ds="http://schemas.openxmlformats.org/officeDocument/2006/customXml" ds:itemID="{B29E6260-C93F-4AB5-9D78-C8C0BDA1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E9FC6-B283-4109-B780-CE305BDF2B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EA7015-929E-4196-934A-E1C84B9385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AC6D25-A073-49DF-B4FF-BB74EBDB4F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{11467942-FB29-4E85-A993-C864F6078E7D}tf04242512_win32.dotx</Template>
  <TotalTime>0</TotalTime>
  <Pages>12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 calendar</vt:lpstr>
    </vt:vector>
  </TitlesOfParts>
  <Manager/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calendar</dc:title>
  <dc:subject>a subject</dc:subject>
  <dc:creator/>
  <cp:keywords>a tag</cp:keywords>
  <dc:description>a comment</dc:description>
  <cp:lastModifiedBy/>
  <cp:revision>1</cp:revision>
  <dcterms:created xsi:type="dcterms:W3CDTF">2022-07-08T21:05:00Z</dcterms:created>
  <dcterms:modified xsi:type="dcterms:W3CDTF">2022-07-08T21:26:00Z</dcterms:modified>
  <cp:category>a category</cp:category>
  <cp:contentStatus>another status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